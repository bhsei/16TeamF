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C11D03">
        <w:trPr>
          <w:trHeight w:val="2880"/>
          <w:jc w:val="center"/>
        </w:trPr>
        <w:tc>
          <w:tcPr>
            <w:tcW w:w="8306" w:type="dxa"/>
          </w:tcPr>
          <w:p w:rsidR="00C11D03" w:rsidRDefault="00C11D03" w:rsidP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</w:p>
        </w:tc>
      </w:tr>
      <w:tr w:rsidR="00C11D03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C11D03" w:rsidRDefault="00630A86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软件需求说明书</w:t>
            </w:r>
          </w:p>
        </w:tc>
      </w:tr>
      <w:tr w:rsidR="00C11D03" w:rsidTr="00B61D3A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C11D03" w:rsidRDefault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 Light" w:hAnsi="Calibri Light"/>
                <w:b/>
                <w:sz w:val="44"/>
                <w:szCs w:val="44"/>
              </w:rPr>
              <w:t xml:space="preserve">Spring </w:t>
            </w:r>
            <w:proofErr w:type="spellStart"/>
            <w:r>
              <w:rPr>
                <w:rFonts w:ascii="Calibri Light" w:hAnsi="Calibri Light"/>
                <w:b/>
                <w:sz w:val="44"/>
                <w:szCs w:val="44"/>
              </w:rPr>
              <w:t>framwork</w:t>
            </w:r>
            <w:proofErr w:type="spellEnd"/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</w:pPr>
          </w:p>
          <w:p w:rsidR="00C11D03" w:rsidRDefault="00C11D03">
            <w:pPr>
              <w:pStyle w:val="11"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SY1506415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王旭辰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SY1506413</w:t>
                  </w:r>
                </w:p>
              </w:tc>
            </w:tr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林森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SY1506416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李勃</w:t>
                  </w:r>
                  <w:r>
                    <w:rPr>
                      <w:rFonts w:hint="eastAsia"/>
                    </w:rPr>
                    <w:t xml:space="preserve">    SY1506402</w:t>
                  </w:r>
                </w:p>
              </w:tc>
            </w:tr>
          </w:tbl>
          <w:p w:rsidR="00C11D03" w:rsidRDefault="00C11D03" w:rsidP="00B61D3A">
            <w:pPr>
              <w:pStyle w:val="11"/>
              <w:spacing w:line="360" w:lineRule="auto"/>
            </w:pPr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C11D03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 w:rsidP="00B61D3A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C11D03" w:rsidRDefault="00C11D03">
      <w:pPr>
        <w:spacing w:line="360" w:lineRule="auto"/>
      </w:pPr>
    </w:p>
    <w:p w:rsidR="00C11D03" w:rsidRDefault="00C11D03">
      <w:pPr>
        <w:spacing w:line="360" w:lineRule="auto"/>
      </w:pPr>
    </w:p>
    <w:p w:rsidR="00C11D03" w:rsidRDefault="00630A86">
      <w:pPr>
        <w:widowControl/>
        <w:spacing w:line="360" w:lineRule="auto"/>
        <w:jc w:val="left"/>
      </w:pPr>
      <w:r>
        <w:br w:type="page"/>
      </w:r>
    </w:p>
    <w:p w:rsidR="00C11D03" w:rsidRDefault="00630A86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C11D03">
        <w:tc>
          <w:tcPr>
            <w:tcW w:w="1696" w:type="dxa"/>
          </w:tcPr>
          <w:p w:rsidR="00C11D03" w:rsidRDefault="00630A86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C11D03" w:rsidRDefault="00630A86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C11D03" w:rsidRDefault="00630A86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C11D03" w:rsidRDefault="00630A86">
            <w:pPr>
              <w:spacing w:line="360" w:lineRule="auto"/>
            </w:pPr>
            <w:r>
              <w:t>说明</w:t>
            </w:r>
          </w:p>
        </w:tc>
      </w:tr>
      <w:tr w:rsidR="00C11D03">
        <w:tc>
          <w:tcPr>
            <w:tcW w:w="1696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6/3/23</w:t>
            </w:r>
          </w:p>
        </w:tc>
        <w:tc>
          <w:tcPr>
            <w:tcW w:w="1418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全体</w:t>
            </w:r>
          </w:p>
        </w:tc>
        <w:tc>
          <w:tcPr>
            <w:tcW w:w="348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需求</w:t>
            </w:r>
            <w:r>
              <w:t>规格说明书初稿</w:t>
            </w: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spacing w:line="360" w:lineRule="auto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084972">
        <w:tc>
          <w:tcPr>
            <w:tcW w:w="1696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701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418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3481" w:type="dxa"/>
          </w:tcPr>
          <w:p w:rsidR="00084972" w:rsidRDefault="00084972">
            <w:pPr>
              <w:pStyle w:val="12"/>
              <w:spacing w:line="360" w:lineRule="auto"/>
              <w:ind w:firstLineChars="0" w:firstLine="0"/>
            </w:pPr>
          </w:p>
        </w:tc>
      </w:tr>
    </w:tbl>
    <w:p w:rsidR="00C11D03" w:rsidRDefault="00C11D03">
      <w:pPr>
        <w:spacing w:line="360" w:lineRule="auto"/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D03" w:rsidRDefault="00630A86">
      <w:pPr>
        <w:pStyle w:val="TOC1"/>
        <w:spacing w:line="240" w:lineRule="auto"/>
        <w:jc w:val="center"/>
        <w:rPr>
          <w:sz w:val="36"/>
        </w:rPr>
      </w:pPr>
      <w:bookmarkStart w:id="0" w:name="_Toc32196"/>
      <w:bookmarkStart w:id="1" w:name="_Toc390181988"/>
      <w:r>
        <w:rPr>
          <w:sz w:val="36"/>
          <w:lang w:val="zh-CN"/>
        </w:rPr>
        <w:lastRenderedPageBreak/>
        <w:t>目录</w:t>
      </w:r>
      <w:bookmarkEnd w:id="0"/>
    </w:p>
    <w:p w:rsidR="00B61D3A" w:rsidRDefault="00630A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6538299" w:history="1">
        <w:r w:rsidR="00B61D3A" w:rsidRPr="0057623D">
          <w:rPr>
            <w:rStyle w:val="a9"/>
            <w:noProof/>
          </w:rPr>
          <w:t>1</w:t>
        </w:r>
        <w:r w:rsidR="00B61D3A" w:rsidRPr="0057623D">
          <w:rPr>
            <w:rStyle w:val="a9"/>
            <w:rFonts w:hint="eastAsia"/>
            <w:noProof/>
          </w:rPr>
          <w:t>范围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_Toc446538299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0" w:history="1">
        <w:r w:rsidR="00B61D3A" w:rsidRPr="0057623D">
          <w:rPr>
            <w:rStyle w:val="a9"/>
            <w:noProof/>
          </w:rPr>
          <w:t xml:space="preserve">1.1 </w:t>
        </w:r>
        <w:r w:rsidR="00B61D3A" w:rsidRPr="0057623D">
          <w:rPr>
            <w:rStyle w:val="a9"/>
            <w:rFonts w:hint="eastAsia"/>
            <w:noProof/>
          </w:rPr>
          <w:t>标识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1" w:history="1">
        <w:r w:rsidR="00B61D3A" w:rsidRPr="0057623D">
          <w:rPr>
            <w:rStyle w:val="a9"/>
            <w:noProof/>
          </w:rPr>
          <w:t xml:space="preserve">1.2 </w:t>
        </w:r>
        <w:r w:rsidR="00B61D3A" w:rsidRPr="0057623D">
          <w:rPr>
            <w:rStyle w:val="a9"/>
            <w:rFonts w:hint="eastAsia"/>
            <w:noProof/>
          </w:rPr>
          <w:t>系统概述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2" w:history="1">
        <w:r w:rsidR="00B61D3A" w:rsidRPr="0057623D">
          <w:rPr>
            <w:rStyle w:val="a9"/>
            <w:noProof/>
          </w:rPr>
          <w:t xml:space="preserve">1.3 </w:t>
        </w:r>
        <w:r w:rsidR="00B61D3A" w:rsidRPr="0057623D">
          <w:rPr>
            <w:rStyle w:val="a9"/>
            <w:rFonts w:hint="eastAsia"/>
            <w:noProof/>
          </w:rPr>
          <w:t>数据字典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3" w:history="1">
        <w:r w:rsidR="00B61D3A" w:rsidRPr="0057623D">
          <w:rPr>
            <w:rStyle w:val="a9"/>
            <w:noProof/>
          </w:rPr>
          <w:t xml:space="preserve">1.4 </w:t>
        </w:r>
        <w:r w:rsidR="00B61D3A" w:rsidRPr="0057623D">
          <w:rPr>
            <w:rStyle w:val="a9"/>
            <w:rFonts w:hint="eastAsia"/>
            <w:noProof/>
          </w:rPr>
          <w:t>文档概述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4" w:history="1">
        <w:r w:rsidR="00B61D3A" w:rsidRPr="0057623D">
          <w:rPr>
            <w:rStyle w:val="a9"/>
            <w:noProof/>
          </w:rPr>
          <w:t xml:space="preserve">2 </w:t>
        </w:r>
        <w:r w:rsidR="00B61D3A" w:rsidRPr="0057623D">
          <w:rPr>
            <w:rStyle w:val="a9"/>
            <w:rFonts w:hint="eastAsia"/>
            <w:noProof/>
          </w:rPr>
          <w:t>项目描述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5" w:history="1">
        <w:r w:rsidR="00B61D3A" w:rsidRPr="0057623D">
          <w:rPr>
            <w:rStyle w:val="a9"/>
            <w:noProof/>
          </w:rPr>
          <w:t xml:space="preserve">2.1 </w:t>
        </w:r>
        <w:r w:rsidR="00B61D3A" w:rsidRPr="0057623D">
          <w:rPr>
            <w:rStyle w:val="a9"/>
            <w:rFonts w:hint="eastAsia"/>
            <w:noProof/>
          </w:rPr>
          <w:t>模块概述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6" w:history="1">
        <w:r w:rsidR="00B61D3A" w:rsidRPr="0057623D">
          <w:rPr>
            <w:rStyle w:val="a9"/>
            <w:noProof/>
          </w:rPr>
          <w:t xml:space="preserve">3 </w:t>
        </w:r>
        <w:r w:rsidR="00B61D3A" w:rsidRPr="0057623D">
          <w:rPr>
            <w:rStyle w:val="a9"/>
            <w:rFonts w:hint="eastAsia"/>
            <w:noProof/>
          </w:rPr>
          <w:t>功能需求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7" w:history="1">
        <w:r w:rsidR="00B61D3A" w:rsidRPr="0057623D">
          <w:rPr>
            <w:rStyle w:val="a9"/>
            <w:noProof/>
          </w:rPr>
          <w:t>3.1</w:t>
        </w:r>
        <w:r w:rsidR="00B61D3A" w:rsidRPr="0057623D">
          <w:rPr>
            <w:rStyle w:val="a9"/>
            <w:rFonts w:hint="eastAsia"/>
            <w:noProof/>
          </w:rPr>
          <w:t>容器基本功能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8" w:history="1">
        <w:r w:rsidR="00B61D3A" w:rsidRPr="0057623D">
          <w:rPr>
            <w:rStyle w:val="a9"/>
            <w:noProof/>
          </w:rPr>
          <w:t>3.1.1</w:t>
        </w:r>
        <w:r w:rsidR="00B61D3A" w:rsidRPr="0057623D">
          <w:rPr>
            <w:rStyle w:val="a9"/>
            <w:rFonts w:hint="eastAsia"/>
            <w:noProof/>
          </w:rPr>
          <w:t>配置依赖关系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9" w:history="1">
        <w:r w:rsidR="00B61D3A" w:rsidRPr="0057623D">
          <w:rPr>
            <w:rStyle w:val="a9"/>
            <w:noProof/>
          </w:rPr>
          <w:t>3.1.2</w:t>
        </w:r>
        <w:r w:rsidR="00B61D3A" w:rsidRPr="0057623D">
          <w:rPr>
            <w:rStyle w:val="a9"/>
            <w:rFonts w:hint="eastAsia"/>
            <w:noProof/>
          </w:rPr>
          <w:t>使用默认标签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0" w:history="1">
        <w:r w:rsidR="00B61D3A" w:rsidRPr="0057623D">
          <w:rPr>
            <w:rStyle w:val="a9"/>
            <w:noProof/>
          </w:rPr>
          <w:t>3.1.3</w:t>
        </w:r>
        <w:r w:rsidR="00B61D3A" w:rsidRPr="0057623D">
          <w:rPr>
            <w:rStyle w:val="a9"/>
            <w:rFonts w:hint="eastAsia"/>
            <w:noProof/>
          </w:rPr>
          <w:t>使用自定义标签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1" w:history="1">
        <w:r w:rsidR="00B61D3A" w:rsidRPr="0057623D">
          <w:rPr>
            <w:rStyle w:val="a9"/>
            <w:noProof/>
          </w:rPr>
          <w:t>3.1.4</w:t>
        </w:r>
        <w:r w:rsidR="00B61D3A" w:rsidRPr="0057623D">
          <w:rPr>
            <w:rStyle w:val="a9"/>
            <w:rFonts w:hint="eastAsia"/>
            <w:noProof/>
          </w:rPr>
          <w:t>注入依赖关系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2" w:history="1">
        <w:r w:rsidR="00B61D3A" w:rsidRPr="0057623D">
          <w:rPr>
            <w:rStyle w:val="a9"/>
            <w:noProof/>
          </w:rPr>
          <w:t>3.1.5</w:t>
        </w:r>
        <w:r w:rsidR="00B61D3A" w:rsidRPr="0057623D">
          <w:rPr>
            <w:rStyle w:val="a9"/>
            <w:rFonts w:hint="eastAsia"/>
            <w:noProof/>
          </w:rPr>
          <w:t>读取配置文件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3" w:history="1">
        <w:r w:rsidR="00B61D3A" w:rsidRPr="0057623D">
          <w:rPr>
            <w:rStyle w:val="a9"/>
            <w:noProof/>
          </w:rPr>
          <w:t>3.1.6</w:t>
        </w:r>
        <w:r w:rsidR="00B61D3A" w:rsidRPr="0057623D">
          <w:rPr>
            <w:rStyle w:val="a9"/>
            <w:rFonts w:hint="eastAsia"/>
            <w:noProof/>
          </w:rPr>
          <w:t>解析配置文件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4" w:history="1">
        <w:r w:rsidR="00B61D3A" w:rsidRPr="0057623D">
          <w:rPr>
            <w:rStyle w:val="a9"/>
            <w:noProof/>
          </w:rPr>
          <w:t>3.1.7</w:t>
        </w:r>
        <w:r w:rsidR="00B61D3A" w:rsidRPr="0057623D">
          <w:rPr>
            <w:rStyle w:val="a9"/>
            <w:rFonts w:hint="eastAsia"/>
            <w:noProof/>
          </w:rPr>
          <w:t>自定义标签解析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5" w:history="1">
        <w:r w:rsidR="00B61D3A" w:rsidRPr="0057623D">
          <w:rPr>
            <w:rStyle w:val="a9"/>
            <w:noProof/>
          </w:rPr>
          <w:t>3.1.8</w:t>
        </w:r>
        <w:r w:rsidR="00B61D3A" w:rsidRPr="0057623D">
          <w:rPr>
            <w:rStyle w:val="a9"/>
            <w:rFonts w:hint="eastAsia"/>
            <w:noProof/>
          </w:rPr>
          <w:t>默认标签解析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6" w:history="1">
        <w:r w:rsidR="00B61D3A" w:rsidRPr="0057623D">
          <w:rPr>
            <w:rStyle w:val="a9"/>
            <w:noProof/>
          </w:rPr>
          <w:t>3.1.9</w:t>
        </w:r>
        <w:r w:rsidR="00B61D3A" w:rsidRPr="0057623D">
          <w:rPr>
            <w:rStyle w:val="a9"/>
            <w:rFonts w:hint="eastAsia"/>
            <w:noProof/>
          </w:rPr>
          <w:t>加载组件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7" w:history="1">
        <w:r w:rsidR="00B61D3A" w:rsidRPr="0057623D">
          <w:rPr>
            <w:rStyle w:val="a9"/>
            <w:noProof/>
          </w:rPr>
          <w:t>3.1.10</w:t>
        </w:r>
        <w:r w:rsidR="00B61D3A" w:rsidRPr="0057623D">
          <w:rPr>
            <w:rStyle w:val="a9"/>
            <w:rFonts w:hint="eastAsia"/>
            <w:noProof/>
          </w:rPr>
          <w:t>注册组件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18" w:history="1">
        <w:r w:rsidR="00B61D3A" w:rsidRPr="0057623D">
          <w:rPr>
            <w:rStyle w:val="a9"/>
            <w:noProof/>
          </w:rPr>
          <w:t>3.2</w:t>
        </w:r>
        <w:r w:rsidR="00B61D3A" w:rsidRPr="0057623D">
          <w:rPr>
            <w:rStyle w:val="a9"/>
            <w:rFonts w:hint="eastAsia"/>
            <w:noProof/>
          </w:rPr>
          <w:t>容器的扩展功能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9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验证环境变量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0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处理不同语言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1" w:history="1">
        <w:r w:rsidR="00B61D3A" w:rsidRPr="0057623D">
          <w:rPr>
            <w:rStyle w:val="a9"/>
            <w:noProof/>
          </w:rPr>
          <w:t>3.2.3</w:t>
        </w:r>
        <w:r w:rsidR="00B61D3A" w:rsidRPr="0057623D">
          <w:rPr>
            <w:rStyle w:val="a9"/>
            <w:rFonts w:hint="eastAsia"/>
            <w:noProof/>
          </w:rPr>
          <w:t>使用注解注入依赖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2" w:history="1">
        <w:r w:rsidR="00B61D3A" w:rsidRPr="0057623D">
          <w:rPr>
            <w:rStyle w:val="a9"/>
            <w:noProof/>
          </w:rPr>
          <w:t>3.2.4</w:t>
        </w:r>
        <w:r w:rsidR="00B61D3A" w:rsidRPr="0057623D">
          <w:rPr>
            <w:rStyle w:val="a9"/>
            <w:rFonts w:hint="eastAsia"/>
            <w:noProof/>
          </w:rPr>
          <w:t>扩展容器功能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3" w:history="1">
        <w:r w:rsidR="00B61D3A" w:rsidRPr="0057623D">
          <w:rPr>
            <w:rStyle w:val="a9"/>
            <w:noProof/>
          </w:rPr>
          <w:t>3.2.5</w:t>
        </w:r>
        <w:r w:rsidR="00B61D3A" w:rsidRPr="0057623D">
          <w:rPr>
            <w:rStyle w:val="a9"/>
            <w:rFonts w:hint="eastAsia"/>
            <w:noProof/>
          </w:rPr>
          <w:t>使用广播器管理消息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4" w:history="1">
        <w:r w:rsidR="00B61D3A" w:rsidRPr="0057623D">
          <w:rPr>
            <w:rStyle w:val="a9"/>
            <w:noProof/>
          </w:rPr>
          <w:t xml:space="preserve">4 </w:t>
        </w:r>
        <w:r w:rsidR="00B61D3A" w:rsidRPr="0057623D">
          <w:rPr>
            <w:rStyle w:val="a9"/>
            <w:rFonts w:hint="eastAsia"/>
            <w:noProof/>
          </w:rPr>
          <w:t>非功能性需求分析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5" w:history="1">
        <w:r w:rsidR="00B61D3A" w:rsidRPr="0057623D">
          <w:rPr>
            <w:rStyle w:val="a9"/>
            <w:noProof/>
          </w:rPr>
          <w:t xml:space="preserve">4.1 </w:t>
        </w:r>
        <w:r w:rsidR="00B61D3A" w:rsidRPr="0057623D">
          <w:rPr>
            <w:rStyle w:val="a9"/>
            <w:rFonts w:hint="eastAsia"/>
            <w:noProof/>
          </w:rPr>
          <w:t>可扩展性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6" w:history="1">
        <w:r w:rsidR="00B61D3A" w:rsidRPr="0057623D">
          <w:rPr>
            <w:rStyle w:val="a9"/>
            <w:noProof/>
          </w:rPr>
          <w:t xml:space="preserve">4.2 </w:t>
        </w:r>
        <w:r w:rsidR="00B61D3A" w:rsidRPr="0057623D">
          <w:rPr>
            <w:rStyle w:val="a9"/>
            <w:rFonts w:hint="eastAsia"/>
            <w:noProof/>
          </w:rPr>
          <w:t>安全性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7" w:history="1">
        <w:r w:rsidR="00B61D3A" w:rsidRPr="0057623D">
          <w:rPr>
            <w:rStyle w:val="a9"/>
            <w:noProof/>
          </w:rPr>
          <w:t xml:space="preserve">4.3 </w:t>
        </w:r>
        <w:r w:rsidR="00B61D3A" w:rsidRPr="0057623D">
          <w:rPr>
            <w:rStyle w:val="a9"/>
            <w:rFonts w:hint="eastAsia"/>
            <w:noProof/>
          </w:rPr>
          <w:t>易用性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765D4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8" w:history="1">
        <w:r w:rsidR="00B61D3A" w:rsidRPr="0057623D">
          <w:rPr>
            <w:rStyle w:val="a9"/>
            <w:noProof/>
          </w:rPr>
          <w:t xml:space="preserve">5  </w:t>
        </w:r>
        <w:r w:rsidR="00B61D3A" w:rsidRPr="0057623D">
          <w:rPr>
            <w:rStyle w:val="a9"/>
            <w:rFonts w:hint="eastAsia"/>
            <w:noProof/>
          </w:rPr>
          <w:t>参考文献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C11D03" w:rsidRDefault="00630A86">
      <w:pPr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lang w:val="zh-CN"/>
        </w:rPr>
        <w:fldChar w:fldCharType="end"/>
      </w:r>
    </w:p>
    <w:p w:rsidR="00C11D03" w:rsidRDefault="00C11D03">
      <w:pPr>
        <w:pStyle w:val="1"/>
        <w:spacing w:line="360" w:lineRule="auto"/>
        <w:sectPr w:rsidR="00C11D03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1D03" w:rsidRDefault="00630A86">
      <w:pPr>
        <w:pStyle w:val="1"/>
        <w:spacing w:line="360" w:lineRule="auto"/>
      </w:pPr>
      <w:bookmarkStart w:id="2" w:name="_Toc446538299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1"/>
      <w:bookmarkEnd w:id="2"/>
    </w:p>
    <w:p w:rsidR="00C11D03" w:rsidRDefault="00630A86">
      <w:pPr>
        <w:pStyle w:val="2"/>
        <w:spacing w:line="360" w:lineRule="auto"/>
      </w:pPr>
      <w:bookmarkStart w:id="3" w:name="_Toc390181989"/>
      <w:bookmarkStart w:id="4" w:name="_Toc4465383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标识</w:t>
      </w:r>
      <w:bookmarkEnd w:id="3"/>
      <w:bookmarkEnd w:id="4"/>
    </w:p>
    <w:p w:rsidR="00C11D03" w:rsidRDefault="002B3603">
      <w:pPr>
        <w:spacing w:line="360" w:lineRule="auto"/>
        <w:ind w:firstLine="420"/>
      </w:pPr>
      <w:r>
        <w:rPr>
          <w:rFonts w:hint="eastAsia"/>
        </w:rPr>
        <w:t>Spring</w:t>
      </w:r>
      <w:r w:rsidR="00630A86">
        <w:rPr>
          <w:rFonts w:hint="eastAsia"/>
        </w:rPr>
        <w:t>版本号：</w:t>
      </w:r>
      <w:r w:rsidR="00630A86">
        <w:rPr>
          <w:rFonts w:hint="eastAsia"/>
        </w:rPr>
        <w:t xml:space="preserve"> </w:t>
      </w:r>
      <w:r>
        <w:t>3.2</w:t>
      </w:r>
    </w:p>
    <w:p w:rsidR="00C11D03" w:rsidRDefault="00630A8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称：</w:t>
      </w:r>
      <w:r>
        <w:rPr>
          <w:rFonts w:hint="eastAsia"/>
        </w:rPr>
        <w:t xml:space="preserve"> </w:t>
      </w:r>
      <w:proofErr w:type="gramStart"/>
      <w:r w:rsidR="007A7411">
        <w:t>spring</w:t>
      </w:r>
      <w:proofErr w:type="gramEnd"/>
      <w:r w:rsidR="007A7411">
        <w:t xml:space="preserve"> core </w:t>
      </w:r>
    </w:p>
    <w:p w:rsidR="00C11D03" w:rsidRDefault="00630A86">
      <w:pPr>
        <w:spacing w:line="360" w:lineRule="auto"/>
        <w:ind w:firstLine="420"/>
      </w:pPr>
      <w:r>
        <w:rPr>
          <w:rFonts w:hint="eastAsia"/>
        </w:rPr>
        <w:t>需求报告版本：</w:t>
      </w:r>
      <w:r w:rsidR="002B3603">
        <w:rPr>
          <w:rFonts w:hint="eastAsia"/>
        </w:rPr>
        <w:t>Version 1.0</w:t>
      </w:r>
      <w:r w:rsidR="002B3603">
        <w:t xml:space="preserve"> </w:t>
      </w:r>
    </w:p>
    <w:p w:rsidR="00C11D03" w:rsidRDefault="00630A86">
      <w:pPr>
        <w:pStyle w:val="2"/>
        <w:spacing w:line="360" w:lineRule="auto"/>
      </w:pPr>
      <w:bookmarkStart w:id="5" w:name="_Toc446538301"/>
      <w:r>
        <w:rPr>
          <w:rFonts w:hint="eastAsia"/>
        </w:rPr>
        <w:t>1.2</w:t>
      </w:r>
      <w:r>
        <w:t xml:space="preserve"> </w:t>
      </w:r>
      <w:r>
        <w:t>系统</w:t>
      </w:r>
      <w:r>
        <w:rPr>
          <w:rFonts w:hint="eastAsia"/>
        </w:rPr>
        <w:t>概述</w:t>
      </w:r>
      <w:bookmarkEnd w:id="5"/>
    </w:p>
    <w:p w:rsidR="002B3603" w:rsidRPr="002B3603" w:rsidRDefault="002B3603" w:rsidP="004D5F50">
      <w:pPr>
        <w:ind w:firstLineChars="236" w:firstLine="566"/>
        <w:pPrChange w:id="6" w:author="liuchao" w:date="2016-04-07T11:45:00Z">
          <w:pPr/>
        </w:pPrChange>
      </w:pPr>
      <w:r>
        <w:rPr>
          <w:rFonts w:hint="eastAsia"/>
        </w:rPr>
        <w:t>Spring</w:t>
      </w:r>
      <w:r>
        <w:rPr>
          <w:rFonts w:hint="eastAsia"/>
        </w:rPr>
        <w:t>是一个开源框架，它由</w:t>
      </w:r>
      <w:r>
        <w:rPr>
          <w:rFonts w:hint="eastAsia"/>
        </w:rPr>
        <w:t>Rod Johnson</w:t>
      </w:r>
      <w:r>
        <w:rPr>
          <w:rFonts w:hint="eastAsia"/>
        </w:rPr>
        <w:t>创建。它是为了解决企业应用开发的复杂性而创建的。</w:t>
      </w:r>
      <w:r>
        <w:rPr>
          <w:rFonts w:hint="eastAsia"/>
        </w:rPr>
        <w:t>Spring</w:t>
      </w:r>
      <w:r>
        <w:rPr>
          <w:rFonts w:hint="eastAsia"/>
        </w:rPr>
        <w:t>使用基本的</w:t>
      </w:r>
      <w:r>
        <w:rPr>
          <w:rFonts w:hint="eastAsia"/>
        </w:rPr>
        <w:t>JavaBean</w:t>
      </w:r>
      <w:r>
        <w:rPr>
          <w:rFonts w:hint="eastAsia"/>
        </w:rPr>
        <w:t>来完成以前只可能由</w:t>
      </w:r>
      <w:r>
        <w:rPr>
          <w:rFonts w:hint="eastAsia"/>
        </w:rPr>
        <w:t>EJB</w:t>
      </w:r>
      <w:r>
        <w:rPr>
          <w:rFonts w:hint="eastAsia"/>
        </w:rPr>
        <w:t>完成的事情。然而，</w:t>
      </w:r>
      <w:r>
        <w:rPr>
          <w:rFonts w:hint="eastAsia"/>
        </w:rPr>
        <w:t>Spring</w:t>
      </w:r>
      <w:r>
        <w:rPr>
          <w:rFonts w:hint="eastAsia"/>
        </w:rPr>
        <w:t>的用途不仅限于服务器端的开发。从简单性、可测试性和松耦合的角度而言，任何</w:t>
      </w:r>
      <w:r>
        <w:rPr>
          <w:rFonts w:hint="eastAsia"/>
        </w:rPr>
        <w:t>Java</w:t>
      </w:r>
      <w:r>
        <w:rPr>
          <w:rFonts w:hint="eastAsia"/>
        </w:rPr>
        <w:t>应用都可以从</w:t>
      </w:r>
      <w:r>
        <w:rPr>
          <w:rFonts w:hint="eastAsia"/>
        </w:rPr>
        <w:t>Spring</w:t>
      </w:r>
      <w:r>
        <w:rPr>
          <w:rFonts w:hint="eastAsia"/>
        </w:rPr>
        <w:t>中受益。</w:t>
      </w:r>
      <w:r>
        <w:rPr>
          <w:rFonts w:hint="eastAsia"/>
        </w:rPr>
        <w:t>Spring</w:t>
      </w:r>
      <w:r>
        <w:rPr>
          <w:rFonts w:hint="eastAsia"/>
        </w:rPr>
        <w:t>是一个轻量级的控制反转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和面向切面</w:t>
      </w:r>
      <w:r>
        <w:rPr>
          <w:rFonts w:hint="eastAsia"/>
        </w:rPr>
        <w:t>(AOP)</w:t>
      </w:r>
      <w:r>
        <w:rPr>
          <w:rFonts w:hint="eastAsia"/>
        </w:rPr>
        <w:t>的容器框架。轻量——从大小与开销两方面而言</w:t>
      </w:r>
      <w:r>
        <w:rPr>
          <w:rFonts w:hint="eastAsia"/>
        </w:rPr>
        <w:t>Spring</w:t>
      </w:r>
      <w:r>
        <w:rPr>
          <w:rFonts w:hint="eastAsia"/>
        </w:rPr>
        <w:t>都是轻量的。完整的</w:t>
      </w:r>
      <w:r>
        <w:rPr>
          <w:rFonts w:hint="eastAsia"/>
        </w:rPr>
        <w:t>Spring</w:t>
      </w:r>
      <w:r>
        <w:rPr>
          <w:rFonts w:hint="eastAsia"/>
        </w:rPr>
        <w:t>框架可以在一个大小只有</w:t>
      </w:r>
      <w:r>
        <w:rPr>
          <w:rFonts w:hint="eastAsia"/>
        </w:rPr>
        <w:t>1MB</w:t>
      </w:r>
      <w:r>
        <w:rPr>
          <w:rFonts w:hint="eastAsia"/>
        </w:rPr>
        <w:t>多的</w:t>
      </w:r>
      <w:r>
        <w:rPr>
          <w:rFonts w:hint="eastAsia"/>
        </w:rPr>
        <w:t>JAR</w:t>
      </w:r>
      <w:r>
        <w:rPr>
          <w:rFonts w:hint="eastAsia"/>
        </w:rPr>
        <w:t>文件里发布。并且</w:t>
      </w:r>
      <w:r>
        <w:rPr>
          <w:rFonts w:hint="eastAsia"/>
        </w:rPr>
        <w:t>Spring</w:t>
      </w:r>
      <w:r>
        <w:rPr>
          <w:rFonts w:hint="eastAsia"/>
        </w:rPr>
        <w:t>所需的处理开销也是微不足道的。此外，</w:t>
      </w:r>
      <w:r>
        <w:rPr>
          <w:rFonts w:hint="eastAsia"/>
        </w:rPr>
        <w:t>Spring</w:t>
      </w:r>
      <w:r>
        <w:rPr>
          <w:rFonts w:hint="eastAsia"/>
        </w:rPr>
        <w:t>是非侵入式的：典型地，</w:t>
      </w:r>
      <w:r>
        <w:rPr>
          <w:rFonts w:hint="eastAsia"/>
        </w:rPr>
        <w:t>Spring</w:t>
      </w:r>
      <w:r>
        <w:rPr>
          <w:rFonts w:hint="eastAsia"/>
        </w:rPr>
        <w:t>应用中的对象不依赖于</w:t>
      </w:r>
      <w:r>
        <w:rPr>
          <w:rFonts w:hint="eastAsia"/>
        </w:rPr>
        <w:t>Spring</w:t>
      </w:r>
      <w:r>
        <w:rPr>
          <w:rFonts w:hint="eastAsia"/>
        </w:rPr>
        <w:t>的特定类。控制反转——</w:t>
      </w:r>
      <w:r>
        <w:rPr>
          <w:rFonts w:hint="eastAsia"/>
        </w:rPr>
        <w:t>Spring</w:t>
      </w:r>
      <w:r>
        <w:rPr>
          <w:rFonts w:hint="eastAsia"/>
        </w:rPr>
        <w:t>通过一种称作控制反转（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）的技术促进了松耦合。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，一个对象依赖的其它对象会通过被动的方式传递进来，而不是这个对象自己创建或者查找依赖对象。你可以认为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与</w:t>
      </w:r>
      <w:r>
        <w:rPr>
          <w:rFonts w:hint="eastAsia"/>
        </w:rPr>
        <w:t>JNDI</w:t>
      </w:r>
      <w:r>
        <w:rPr>
          <w:rFonts w:hint="eastAsia"/>
        </w:rPr>
        <w:t>相反——不是对象从容器中查找依赖，而是容器在对象初始化时不等对象请求就主动将依赖传递给它。面向切面——</w:t>
      </w:r>
      <w:r>
        <w:rPr>
          <w:rFonts w:hint="eastAsia"/>
        </w:rPr>
        <w:t>Spring</w:t>
      </w:r>
      <w:r>
        <w:rPr>
          <w:rFonts w:hint="eastAsia"/>
        </w:rPr>
        <w:t>提供了面向切面编程的丰富支持，允许通过分离应用的业务逻辑与系统级服务（例如审计（</w:t>
      </w:r>
      <w:r>
        <w:rPr>
          <w:rFonts w:hint="eastAsia"/>
        </w:rPr>
        <w:t>auditing</w:t>
      </w:r>
      <w:r>
        <w:rPr>
          <w:rFonts w:hint="eastAsia"/>
        </w:rPr>
        <w:t>）和事务（</w:t>
      </w:r>
      <w:r>
        <w:rPr>
          <w:rFonts w:hint="eastAsia"/>
        </w:rPr>
        <w:t>transaction</w:t>
      </w:r>
      <w:r>
        <w:rPr>
          <w:rFonts w:hint="eastAsia"/>
        </w:rPr>
        <w:t>）管理）进行内聚性的开发。应用对象只实现它们应该做的——完成业务逻辑——仅此而已。它们并不负责（甚至是意识）其它的系统</w:t>
      </w:r>
      <w:proofErr w:type="gramStart"/>
      <w:r>
        <w:rPr>
          <w:rFonts w:hint="eastAsia"/>
        </w:rPr>
        <w:t>级关注</w:t>
      </w:r>
      <w:proofErr w:type="gramEnd"/>
      <w:r>
        <w:rPr>
          <w:rFonts w:hint="eastAsia"/>
        </w:rPr>
        <w:t>点，例如日志或事务支持。容器——</w:t>
      </w:r>
      <w:r>
        <w:rPr>
          <w:rFonts w:hint="eastAsia"/>
        </w:rPr>
        <w:t>Spring</w:t>
      </w:r>
      <w:r>
        <w:rPr>
          <w:rFonts w:hint="eastAsia"/>
        </w:rPr>
        <w:t>包含并管理应用对象的配置和生命周期，在这个意义上它是一种容器，你可以配置你的每个</w:t>
      </w:r>
      <w:r>
        <w:rPr>
          <w:rFonts w:hint="eastAsia"/>
        </w:rPr>
        <w:t>bean</w:t>
      </w:r>
      <w:r>
        <w:rPr>
          <w:rFonts w:hint="eastAsia"/>
        </w:rPr>
        <w:t>如何被创建——基于一个可配置原型（</w:t>
      </w:r>
      <w:r>
        <w:rPr>
          <w:rFonts w:hint="eastAsia"/>
        </w:rPr>
        <w:t>prototype</w:t>
      </w:r>
      <w:r>
        <w:rPr>
          <w:rFonts w:hint="eastAsia"/>
        </w:rPr>
        <w:t>），你的</w:t>
      </w:r>
      <w:r>
        <w:rPr>
          <w:rFonts w:hint="eastAsia"/>
        </w:rPr>
        <w:t>bean</w:t>
      </w:r>
      <w:r>
        <w:rPr>
          <w:rFonts w:hint="eastAsia"/>
        </w:rPr>
        <w:t>可以创建一个单独的实例或者每次需要时都生成一个新的实例——以及它们是如何相互关联的。然而，</w:t>
      </w:r>
      <w:r>
        <w:rPr>
          <w:rFonts w:hint="eastAsia"/>
        </w:rPr>
        <w:t>Spring</w:t>
      </w:r>
      <w:r>
        <w:rPr>
          <w:rFonts w:hint="eastAsia"/>
        </w:rPr>
        <w:t>不应该被混同于传统的重量级的</w:t>
      </w:r>
      <w:r>
        <w:rPr>
          <w:rFonts w:hint="eastAsia"/>
        </w:rPr>
        <w:t>EJB</w:t>
      </w:r>
      <w:r>
        <w:rPr>
          <w:rFonts w:hint="eastAsia"/>
        </w:rPr>
        <w:t>容器，它们经常是庞大与笨重的，难以使用。框架——</w:t>
      </w:r>
      <w:r>
        <w:rPr>
          <w:rFonts w:hint="eastAsia"/>
        </w:rPr>
        <w:t>Spring</w:t>
      </w:r>
      <w:r>
        <w:rPr>
          <w:rFonts w:hint="eastAsia"/>
        </w:rPr>
        <w:t>可以将简单的组件配置、组合成为复杂的应用。在</w:t>
      </w:r>
      <w:r>
        <w:rPr>
          <w:rFonts w:hint="eastAsia"/>
        </w:rPr>
        <w:t>Spring</w:t>
      </w:r>
      <w:r>
        <w:rPr>
          <w:rFonts w:hint="eastAsia"/>
        </w:rPr>
        <w:t>中，应用对象被声明式地组合，典型地是在一个</w:t>
      </w:r>
      <w:r>
        <w:rPr>
          <w:rFonts w:hint="eastAsia"/>
        </w:rPr>
        <w:t>XML</w:t>
      </w:r>
      <w:r>
        <w:rPr>
          <w:rFonts w:hint="eastAsia"/>
        </w:rPr>
        <w:t>文件里。</w:t>
      </w:r>
      <w:r>
        <w:rPr>
          <w:rFonts w:hint="eastAsia"/>
        </w:rPr>
        <w:t>Spring</w:t>
      </w:r>
      <w:r>
        <w:rPr>
          <w:rFonts w:hint="eastAsia"/>
        </w:rPr>
        <w:t>也提供了很多基础功能（事务管理、持久化框架集成等等），将应用逻辑的开发留给了你。所有</w:t>
      </w:r>
      <w:r>
        <w:rPr>
          <w:rFonts w:hint="eastAsia"/>
        </w:rPr>
        <w:t>Spring</w:t>
      </w:r>
      <w:r>
        <w:rPr>
          <w:rFonts w:hint="eastAsia"/>
        </w:rPr>
        <w:t>的这些特征使你能够编写更干净、更可管理、并且更易于测试的代码。它们也为</w:t>
      </w:r>
      <w:r>
        <w:rPr>
          <w:rFonts w:hint="eastAsia"/>
        </w:rPr>
        <w:t>Spring</w:t>
      </w:r>
      <w:r>
        <w:rPr>
          <w:rFonts w:hint="eastAsia"/>
        </w:rPr>
        <w:t>中的各种模块提供了基础支持。</w:t>
      </w:r>
    </w:p>
    <w:p w:rsidR="00C11D03" w:rsidRDefault="00630A86">
      <w:pPr>
        <w:pStyle w:val="2"/>
        <w:spacing w:line="360" w:lineRule="auto"/>
        <w:rPr>
          <w:color w:val="FF0000"/>
        </w:rPr>
      </w:pPr>
      <w:bookmarkStart w:id="7" w:name="_Toc446538302"/>
      <w:r>
        <w:rPr>
          <w:rFonts w:hint="eastAsia"/>
        </w:rPr>
        <w:lastRenderedPageBreak/>
        <w:t>1.</w:t>
      </w:r>
      <w:r>
        <w:t xml:space="preserve">3 </w:t>
      </w:r>
      <w:r>
        <w:t>数据字典</w:t>
      </w:r>
      <w:bookmarkEnd w:id="7"/>
    </w:p>
    <w:p w:rsidR="00C11D03" w:rsidRDefault="00630A86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2B3603">
        <w:t xml:space="preserve"> Spring</w:t>
      </w:r>
      <w:r>
        <w:t>需求分析数据字典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198"/>
        <w:gridCol w:w="1886"/>
        <w:gridCol w:w="4666"/>
      </w:tblGrid>
      <w:tr w:rsidR="00C11D03" w:rsidTr="002B3603">
        <w:tc>
          <w:tcPr>
            <w:tcW w:w="782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编号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术语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英文</w:t>
            </w:r>
          </w:p>
        </w:tc>
        <w:tc>
          <w:tcPr>
            <w:tcW w:w="466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说明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1198" w:type="dxa"/>
            <w:vAlign w:val="center"/>
          </w:tcPr>
          <w:p w:rsidR="00C11D03" w:rsidRDefault="002B3603">
            <w:pPr>
              <w:spacing w:line="360" w:lineRule="auto"/>
            </w:pPr>
            <w:r>
              <w:rPr>
                <w:rFonts w:hint="eastAsia"/>
              </w:rPr>
              <w:t>框架</w:t>
            </w:r>
          </w:p>
        </w:tc>
        <w:tc>
          <w:tcPr>
            <w:tcW w:w="1886" w:type="dxa"/>
            <w:vAlign w:val="center"/>
          </w:tcPr>
          <w:p w:rsidR="00C11D03" w:rsidRDefault="002B3603">
            <w:pPr>
              <w:spacing w:line="360" w:lineRule="auto"/>
            </w:pPr>
            <w:r>
              <w:t>Framework</w:t>
            </w:r>
          </w:p>
        </w:tc>
        <w:tc>
          <w:tcPr>
            <w:tcW w:w="4666" w:type="dxa"/>
            <w:vAlign w:val="center"/>
          </w:tcPr>
          <w:p w:rsidR="00C11D03" w:rsidRDefault="002B3603">
            <w:pPr>
              <w:spacing w:line="360" w:lineRule="auto"/>
            </w:pPr>
            <w:r w:rsidRPr="002B3603">
              <w:rPr>
                <w:rFonts w:hint="eastAsia"/>
              </w:rPr>
              <w:t>框架（</w:t>
            </w:r>
            <w:r w:rsidRPr="002B3603">
              <w:rPr>
                <w:rFonts w:hint="eastAsia"/>
              </w:rPr>
              <w:t>Framework</w:t>
            </w:r>
            <w:r w:rsidRPr="002B3603">
              <w:rPr>
                <w:rFonts w:hint="eastAsia"/>
              </w:rPr>
              <w:t>）是整个或部分系统的可重用设计，表现为一组抽象构件及构件实例间交互的方法</w:t>
            </w:r>
            <w:r w:rsidRPr="002B3603">
              <w:rPr>
                <w:rFonts w:hint="eastAsia"/>
              </w:rPr>
              <w:t>;</w:t>
            </w:r>
            <w:r w:rsidRPr="002B3603">
              <w:rPr>
                <w:rFonts w:hint="eastAsia"/>
              </w:rPr>
              <w:t>另一种定义认为，框架是可被应用开发者定制的应用骨架。前者是从应用方面而后者是从目的方面给出的定义。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2B3603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控制</w:t>
            </w:r>
            <w:r>
              <w:rPr>
                <w:shd w:val="clear" w:color="auto" w:fill="FFFFFF"/>
              </w:rPr>
              <w:t>反转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Inversion </w:t>
            </w:r>
            <w:r w:rsidRPr="00086D01">
              <w:rPr>
                <w:shd w:val="clear" w:color="auto" w:fill="FFFFFF"/>
              </w:rPr>
              <w:t>of Control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控制反转（</w:t>
            </w:r>
            <w:r w:rsidRPr="00086D01">
              <w:rPr>
                <w:rFonts w:hint="eastAsia"/>
                <w:shd w:val="clear" w:color="auto" w:fill="FFFFFF"/>
              </w:rPr>
              <w:t>Inversion of Control</w:t>
            </w:r>
            <w:r w:rsidRPr="00086D01">
              <w:rPr>
                <w:rFonts w:hint="eastAsia"/>
                <w:shd w:val="clear" w:color="auto" w:fill="FFFFFF"/>
              </w:rPr>
              <w:t>，英文缩写为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IoC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）是一个重要的面向对象编程的法则来削减计算机程序的耦合问题，也是轻量级的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框架的核心。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控制反转一般分为两种类型，依赖注入（</w:t>
            </w:r>
            <w:r w:rsidRPr="00086D01">
              <w:rPr>
                <w:rFonts w:hint="eastAsia"/>
                <w:shd w:val="clear" w:color="auto" w:fill="FFFFFF"/>
              </w:rPr>
              <w:t>Dependency Injection</w:t>
            </w:r>
            <w:r w:rsidRPr="00086D01">
              <w:rPr>
                <w:rFonts w:hint="eastAsia"/>
                <w:shd w:val="clear" w:color="auto" w:fill="FFFFFF"/>
              </w:rPr>
              <w:t>，简称</w:t>
            </w:r>
            <w:r w:rsidRPr="00086D01">
              <w:rPr>
                <w:rFonts w:hint="eastAsia"/>
                <w:shd w:val="clear" w:color="auto" w:fill="FFFFFF"/>
              </w:rPr>
              <w:t>DI</w:t>
            </w:r>
            <w:r w:rsidRPr="00086D01">
              <w:rPr>
                <w:rFonts w:hint="eastAsia"/>
                <w:shd w:val="clear" w:color="auto" w:fill="FFFFFF"/>
              </w:rPr>
              <w:t>）和依赖查找（</w:t>
            </w:r>
            <w:r w:rsidRPr="00086D01">
              <w:rPr>
                <w:rFonts w:hint="eastAsia"/>
                <w:shd w:val="clear" w:color="auto" w:fill="FFFFFF"/>
              </w:rPr>
              <w:t>Dependency Lookup</w:t>
            </w:r>
            <w:r w:rsidRPr="00086D01">
              <w:rPr>
                <w:rFonts w:hint="eastAsia"/>
                <w:shd w:val="clear" w:color="auto" w:fill="FFFFFF"/>
              </w:rPr>
              <w:t>）。依赖注入应用比较广泛。</w:t>
            </w:r>
          </w:p>
        </w:tc>
      </w:tr>
      <w:tr w:rsidR="00C11D03" w:rsidTr="00F6205A">
        <w:trPr>
          <w:trHeight w:val="6430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依赖</w:t>
            </w:r>
            <w:r>
              <w:rPr>
                <w:shd w:val="clear" w:color="auto" w:fill="FFFFFF"/>
              </w:rPr>
              <w:t>注入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 w:rsidRPr="00086D01">
              <w:rPr>
                <w:shd w:val="clear" w:color="auto" w:fill="FFFFFF"/>
              </w:rPr>
              <w:t>Dependency Injection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依赖注入</w:t>
            </w:r>
            <w:r w:rsidRPr="00086D01">
              <w:rPr>
                <w:rFonts w:hint="eastAsia"/>
                <w:shd w:val="clear" w:color="auto" w:fill="FFFFFF"/>
              </w:rPr>
              <w:t>(Dependency Injection)</w:t>
            </w:r>
            <w:r w:rsidRPr="00086D01">
              <w:rPr>
                <w:rFonts w:hint="eastAsia"/>
                <w:shd w:val="clear" w:color="auto" w:fill="FFFFFF"/>
              </w:rPr>
              <w:t>和控制反转</w:t>
            </w:r>
            <w:r w:rsidRPr="00086D01">
              <w:rPr>
                <w:rFonts w:hint="eastAsia"/>
                <w:shd w:val="clear" w:color="auto" w:fill="FFFFFF"/>
              </w:rPr>
              <w:t>(Inversion of Control)</w:t>
            </w:r>
            <w:r w:rsidRPr="00086D01">
              <w:rPr>
                <w:rFonts w:hint="eastAsia"/>
                <w:shd w:val="clear" w:color="auto" w:fill="FFFFFF"/>
              </w:rPr>
              <w:t>是同一个概念。具体含义是</w:t>
            </w:r>
            <w:r w:rsidRPr="00086D01">
              <w:rPr>
                <w:rFonts w:hint="eastAsia"/>
                <w:shd w:val="clear" w:color="auto" w:fill="FFFFFF"/>
              </w:rPr>
              <w:t>:</w:t>
            </w:r>
            <w:r w:rsidRPr="00086D01">
              <w:rPr>
                <w:rFonts w:hint="eastAsia"/>
                <w:shd w:val="clear" w:color="auto" w:fill="FFFFFF"/>
              </w:rPr>
              <w:t>当某个角色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可能是一个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需要另一个角色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另一个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实例，被调用者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的协助时，在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传统的程序设计过程中，通常由调用者来创建被调用者的实例。但在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里，创建被调用者的工作不再由调用者来完成，因此称为控制反转</w:t>
            </w:r>
            <w:r w:rsidRPr="00086D01">
              <w:rPr>
                <w:rFonts w:hint="eastAsia"/>
                <w:shd w:val="clear" w:color="auto" w:fill="FFFFFF"/>
              </w:rPr>
              <w:t>;</w:t>
            </w:r>
            <w:r w:rsidRPr="00086D01">
              <w:rPr>
                <w:rFonts w:hint="eastAsia"/>
                <w:shd w:val="clear" w:color="auto" w:fill="FFFFFF"/>
              </w:rPr>
              <w:t>创建被调用者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实例的工作通常由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容器来完成，然后注入调用者，因此也称为依赖注入。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服务器端组件模型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EJB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sun</w:t>
            </w:r>
            <w:r w:rsidRPr="00086D01">
              <w:rPr>
                <w:rFonts w:hint="eastAsia"/>
                <w:shd w:val="clear" w:color="auto" w:fill="FFFFFF"/>
              </w:rPr>
              <w:t>的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服务器端组件模型，设计目标与核心应用是部署分布式应用程序。简单来说就是把已经编写好的程序（即：类）打包放在服务器上执行。凭借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跨平台的优势，用</w:t>
            </w: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技术部署的分布式系统可以不限于特定的平台。</w:t>
            </w:r>
            <w:r w:rsidRPr="00086D01">
              <w:rPr>
                <w:rFonts w:hint="eastAsia"/>
                <w:shd w:val="clear" w:color="auto" w:fill="FFFFFF"/>
              </w:rPr>
              <w:t>EJB (Enterprise JavaBean)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J2EE(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的一部分，定义了一个用于开发基于组件的企业多重应用程序的标准。其特点包括网络服务支持和核心开发工具</w:t>
            </w:r>
            <w:r w:rsidRPr="00086D01">
              <w:rPr>
                <w:rFonts w:hint="eastAsia"/>
                <w:shd w:val="clear" w:color="auto" w:fill="FFFFFF"/>
              </w:rPr>
              <w:t>(SDK)</w:t>
            </w:r>
            <w:r w:rsidRPr="00086D01"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可扩展标记语言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XML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1998</w:t>
            </w:r>
            <w:r w:rsidRPr="00086D01">
              <w:rPr>
                <w:rFonts w:hint="eastAsia"/>
                <w:shd w:val="clear" w:color="auto" w:fill="FFFFFF"/>
              </w:rPr>
              <w:t>年</w:t>
            </w:r>
            <w:r w:rsidRPr="00086D01">
              <w:rPr>
                <w:rFonts w:hint="eastAsia"/>
                <w:shd w:val="clear" w:color="auto" w:fill="FFFFFF"/>
              </w:rPr>
              <w:t>2</w:t>
            </w:r>
            <w:r w:rsidRPr="00086D01">
              <w:rPr>
                <w:rFonts w:hint="eastAsia"/>
                <w:shd w:val="clear" w:color="auto" w:fill="FFFFFF"/>
              </w:rPr>
              <w:t>月，</w:t>
            </w:r>
            <w:r w:rsidRPr="00086D01">
              <w:rPr>
                <w:rFonts w:hint="eastAsia"/>
                <w:shd w:val="clear" w:color="auto" w:fill="FFFFFF"/>
              </w:rPr>
              <w:t>W3C</w:t>
            </w:r>
            <w:r w:rsidRPr="00086D01">
              <w:rPr>
                <w:rFonts w:hint="eastAsia"/>
                <w:shd w:val="clear" w:color="auto" w:fill="FFFFFF"/>
              </w:rPr>
              <w:t>正式批准了可扩展标记语言的标准定义，可扩展标记语言可以对文档和数据进行结构化处理，从而能够在部门、客户和供应商之间进行交换，实现动态内容生成，企业集成和应用开发。可扩展标记语言可以使我们能够更准确的搜索，更方便的传送软件组件，更好的描述一些事物。例如电子商务交易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</w:t>
            </w:r>
          </w:p>
        </w:tc>
        <w:tc>
          <w:tcPr>
            <w:tcW w:w="188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Transaction</w:t>
            </w:r>
          </w:p>
        </w:tc>
        <w:tc>
          <w:tcPr>
            <w:tcW w:w="466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事务提供了一种“将多个命令打包，然后一次性、按顺序地执行”的机制，并且事务在执行的期间不会主动中断——服务器在执行完事务中的所有命令之后，才会继续处理其他客户端的其他</w:t>
            </w:r>
          </w:p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命令。</w:t>
            </w:r>
          </w:p>
        </w:tc>
      </w:tr>
      <w:tr w:rsidR="00C11D03" w:rsidTr="00F6205A">
        <w:trPr>
          <w:trHeight w:val="3945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面向</w:t>
            </w:r>
            <w:r>
              <w:rPr>
                <w:shd w:val="clear" w:color="auto" w:fill="FFFFFF"/>
              </w:rPr>
              <w:t>切面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t>AOP</w:t>
            </w:r>
          </w:p>
        </w:tc>
        <w:tc>
          <w:tcPr>
            <w:tcW w:w="4666" w:type="dxa"/>
            <w:vAlign w:val="center"/>
          </w:tcPr>
          <w:p w:rsidR="00C11D03" w:rsidRDefault="00086D01" w:rsidP="00F6205A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面向切面编程，是一个比较热门的话题。</w:t>
            </w:r>
            <w:r w:rsidRPr="00086D01">
              <w:rPr>
                <w:rFonts w:hint="eastAsia"/>
                <w:shd w:val="clear" w:color="auto" w:fill="FFFFFF"/>
              </w:rPr>
              <w:t>AOP</w:t>
            </w:r>
            <w:r w:rsidRPr="00086D01">
              <w:rPr>
                <w:rFonts w:hint="eastAsia"/>
                <w:shd w:val="clear" w:color="auto" w:fill="FFFFFF"/>
              </w:rPr>
              <w:t>主要实现的目的是针对业务处理过程中的切面进行提取，它所面对的是处理过程中的某个步骤或阶段，以获得逻辑过程中各部分之间低耦合性的隔离效果。比如我们最常见的就是日志记录了，</w:t>
            </w:r>
            <w:r w:rsidR="00F6205A">
              <w:rPr>
                <w:shd w:val="clear" w:color="auto" w:fill="FFFFFF"/>
              </w:rPr>
              <w:t xml:space="preserve"> 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容器</w:t>
            </w:r>
          </w:p>
        </w:tc>
        <w:tc>
          <w:tcPr>
            <w:tcW w:w="1886" w:type="dxa"/>
            <w:vAlign w:val="center"/>
          </w:tcPr>
          <w:p w:rsidR="00C11D03" w:rsidRDefault="00F6205A" w:rsidP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shd w:val="clear" w:color="auto" w:fill="FFFFFF"/>
              </w:rPr>
              <w:t>vessel</w:t>
            </w:r>
          </w:p>
        </w:tc>
        <w:tc>
          <w:tcPr>
            <w:tcW w:w="4666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rFonts w:hint="eastAsia"/>
                <w:shd w:val="clear" w:color="auto" w:fill="FFFFFF"/>
              </w:rPr>
              <w:t>容器是伴随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着瘦客户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端系统的发展而诞生的。在开发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时，开发人员要花费大量的精力去关注线程安全、事务、网络、资源等等细节，从而降低了开发效率。由于这些对这些细节的解决方法一般是固定不变，或者只有参数改变的，所以从代码重用和设计模式的角度出发，开发人员将这些底层细节提取出来，做成平台，并提供一定的接口。这样，业务开发人员就不需要在关注与这些底层细节的实现，而专注于业务逻辑的实现。</w:t>
            </w:r>
          </w:p>
        </w:tc>
      </w:tr>
    </w:tbl>
    <w:p w:rsidR="00C11D03" w:rsidRDefault="00630A86" w:rsidP="00F6205A">
      <w:pPr>
        <w:pStyle w:val="2"/>
        <w:tabs>
          <w:tab w:val="left" w:pos="2604"/>
        </w:tabs>
        <w:spacing w:line="360" w:lineRule="auto"/>
      </w:pPr>
      <w:bookmarkStart w:id="8" w:name="_Toc390181991"/>
      <w:bookmarkStart w:id="9" w:name="_Toc446538303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文档概述</w:t>
      </w:r>
      <w:bookmarkEnd w:id="8"/>
      <w:bookmarkEnd w:id="9"/>
      <w:r w:rsidR="00F6205A">
        <w:tab/>
      </w:r>
    </w:p>
    <w:p w:rsidR="00C11D03" w:rsidRDefault="00630A86" w:rsidP="004D5F50">
      <w:pPr>
        <w:pStyle w:val="12"/>
        <w:spacing w:line="360" w:lineRule="auto"/>
        <w:ind w:firstLineChars="150" w:firstLine="360"/>
        <w:rPr>
          <w:shd w:val="clear" w:color="auto" w:fill="FFFFFF"/>
        </w:rPr>
      </w:pPr>
      <w:r>
        <w:rPr>
          <w:shd w:val="clear" w:color="auto" w:fill="FFFFFF"/>
        </w:rPr>
        <w:t>本文档是对</w:t>
      </w:r>
      <w:r w:rsidR="00F6205A">
        <w:rPr>
          <w:shd w:val="clear" w:color="auto" w:fill="FFFFFF"/>
        </w:rPr>
        <w:t xml:space="preserve">Spring </w:t>
      </w:r>
      <w:r w:rsidR="00F6205A">
        <w:rPr>
          <w:rFonts w:hint="eastAsia"/>
          <w:shd w:val="clear" w:color="auto" w:fill="FFFFFF"/>
        </w:rPr>
        <w:t>框架</w:t>
      </w:r>
      <w:r>
        <w:rPr>
          <w:shd w:val="clear" w:color="auto" w:fill="FFFFFF"/>
        </w:rPr>
        <w:t>的</w:t>
      </w:r>
      <w:commentRangeStart w:id="10"/>
      <w:r>
        <w:rPr>
          <w:shd w:val="clear" w:color="auto" w:fill="FFFFFF"/>
        </w:rPr>
        <w:t>部分模块的</w:t>
      </w:r>
      <w:commentRangeEnd w:id="10"/>
      <w:r w:rsidR="004D5F50">
        <w:rPr>
          <w:rStyle w:val="ae"/>
        </w:rPr>
        <w:commentReference w:id="10"/>
      </w:r>
      <w:r>
        <w:rPr>
          <w:shd w:val="clear" w:color="auto" w:fill="FFFFFF"/>
        </w:rPr>
        <w:t>需求分析和规格说明书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主要借助</w:t>
      </w:r>
      <w:r>
        <w:rPr>
          <w:rFonts w:hint="eastAsia"/>
          <w:shd w:val="clear" w:color="auto" w:fill="FFFFFF"/>
        </w:rPr>
        <w:t>RUCM</w:t>
      </w:r>
      <w:r>
        <w:rPr>
          <w:rFonts w:hint="eastAsia"/>
          <w:shd w:val="clear" w:color="auto" w:fill="FFFFFF"/>
        </w:rPr>
        <w:t>结构化模板，采用</w:t>
      </w:r>
      <w:proofErr w:type="gramStart"/>
      <w:r>
        <w:rPr>
          <w:rFonts w:hint="eastAsia"/>
          <w:shd w:val="clear" w:color="auto" w:fill="FFFFFF"/>
        </w:rPr>
        <w:t>用</w:t>
      </w:r>
      <w:proofErr w:type="gramEnd"/>
      <w:r>
        <w:rPr>
          <w:rFonts w:hint="eastAsia"/>
          <w:shd w:val="clear" w:color="auto" w:fill="FFFFFF"/>
        </w:rPr>
        <w:t>例图等形式进行分析。</w:t>
      </w:r>
    </w:p>
    <w:p w:rsidR="00C11D03" w:rsidRDefault="00630A86">
      <w:pPr>
        <w:pStyle w:val="1"/>
        <w:spacing w:line="360" w:lineRule="auto"/>
      </w:pPr>
      <w:bookmarkStart w:id="11" w:name="_Toc446538304"/>
      <w:r>
        <w:rPr>
          <w:rFonts w:hint="eastAsia"/>
        </w:rPr>
        <w:t xml:space="preserve">2 </w:t>
      </w:r>
      <w:r>
        <w:t>项目描述</w:t>
      </w:r>
      <w:bookmarkEnd w:id="11"/>
    </w:p>
    <w:p w:rsidR="00C11D03" w:rsidRDefault="00630A86">
      <w:pPr>
        <w:pStyle w:val="2"/>
        <w:spacing w:line="360" w:lineRule="auto"/>
      </w:pPr>
      <w:bookmarkStart w:id="12" w:name="_Toc4465383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模块概述</w:t>
      </w:r>
      <w:bookmarkEnd w:id="12"/>
    </w:p>
    <w:p w:rsidR="007A7411" w:rsidRPr="007A7411" w:rsidRDefault="007A7411" w:rsidP="007A7411"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基本模块</w:t>
      </w:r>
    </w:p>
    <w:p w:rsidR="00F6205A" w:rsidRDefault="00F6205A" w:rsidP="004D5F50">
      <w:pPr>
        <w:pStyle w:val="ac"/>
        <w:shd w:val="clear" w:color="auto" w:fill="FFFFFF"/>
        <w:spacing w:line="390" w:lineRule="atLeast"/>
        <w:ind w:firstLineChars="176" w:firstLine="424"/>
        <w:rPr>
          <w:rFonts w:ascii="Arial" w:hAnsi="Arial" w:cs="Arial"/>
          <w:color w:val="333333"/>
          <w:sz w:val="21"/>
          <w:szCs w:val="21"/>
        </w:rPr>
        <w:pPrChange w:id="13" w:author="liuchao" w:date="2016-04-07T11:46:00Z">
          <w:pPr>
            <w:pStyle w:val="ac"/>
            <w:shd w:val="clear" w:color="auto" w:fill="FFFFFF"/>
            <w:spacing w:line="390" w:lineRule="atLeast"/>
          </w:pPr>
        </w:pPrChange>
      </w:pPr>
      <w:bookmarkStart w:id="14" w:name="OLE_LINK1"/>
      <w:del w:id="15" w:author="liuchao" w:date="2016-04-07T11:46:00Z">
        <w:r w:rsidDel="004D5F50">
          <w:rPr>
            <w:rFonts w:hint="eastAsia"/>
            <w:b/>
            <w:color w:val="333333"/>
          </w:rPr>
          <w:lastRenderedPageBreak/>
          <w:delText xml:space="preserve">  </w:delText>
        </w:r>
      </w:del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Inversion of Control</w:t>
      </w:r>
      <w:r>
        <w:rPr>
          <w:rFonts w:ascii="Arial" w:hAnsi="Arial" w:cs="Arial"/>
          <w:color w:val="333333"/>
          <w:sz w:val="21"/>
          <w:szCs w:val="21"/>
        </w:rPr>
        <w:t>的缩写，多数书籍翻译成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控制反转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，还有些书籍翻译成为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控制倒置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1996</w:t>
      </w:r>
      <w:r>
        <w:rPr>
          <w:rFonts w:ascii="Arial" w:hAnsi="Arial" w:cs="Arial"/>
          <w:color w:val="333333"/>
          <w:sz w:val="21"/>
          <w:szCs w:val="21"/>
        </w:rPr>
        <w:t>年，</w:t>
      </w:r>
      <w:r>
        <w:rPr>
          <w:rFonts w:ascii="Arial" w:hAnsi="Arial" w:cs="Arial"/>
          <w:color w:val="333333"/>
          <w:sz w:val="21"/>
          <w:szCs w:val="21"/>
        </w:rPr>
        <w:t>Michael Mattson</w:t>
      </w:r>
      <w:r>
        <w:rPr>
          <w:rFonts w:ascii="Arial" w:hAnsi="Arial" w:cs="Arial"/>
          <w:color w:val="333333"/>
          <w:sz w:val="21"/>
          <w:szCs w:val="21"/>
        </w:rPr>
        <w:t>在一篇有关探讨面向对象框架的文章中，首先提出了</w:t>
      </w:r>
      <w:r>
        <w:rPr>
          <w:rFonts w:ascii="Arial" w:hAnsi="Arial" w:cs="Arial"/>
          <w:color w:val="333333"/>
          <w:sz w:val="21"/>
          <w:szCs w:val="21"/>
        </w:rPr>
        <w:t xml:space="preserve">IOC </w:t>
      </w:r>
      <w:r>
        <w:rPr>
          <w:rFonts w:ascii="Arial" w:hAnsi="Arial" w:cs="Arial"/>
          <w:color w:val="333333"/>
          <w:sz w:val="21"/>
          <w:szCs w:val="21"/>
        </w:rPr>
        <w:t>这个概念。对于面向对象设计及编程的基本思想，前面我们已经讲了很多了，不再赘述，简单来说就是把复杂系统分解成相互合作的对象，这些对象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类通过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封装以后，内部实现对外部是透明的，从而降低了解决问题的复杂度，而且可以灵活地被重用和扩展。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理论提出的观点大体是这样的：借助于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实现具有依赖关系的对象之间的解耦，如下图：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52082C5E" wp14:editId="1E9AF14F">
            <wp:extent cx="3503930" cy="1718945"/>
            <wp:effectExtent l="0" t="0" r="1270" b="0"/>
            <wp:docPr id="32" name="图片 32" descr="http://p.blog.csdn.net/images/p_blog_csdn_net/wanghao72214/EntryImages/20090308/齿轮_解耦合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wanghao72214/EntryImages/20090308/齿轮_解耦合_ful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6205A" w:rsidRDefault="00F6205A" w:rsidP="004D5F50">
      <w:pPr>
        <w:pStyle w:val="ac"/>
        <w:shd w:val="clear" w:color="auto" w:fill="FFFFFF"/>
        <w:spacing w:line="390" w:lineRule="atLeast"/>
        <w:ind w:firstLineChars="202" w:firstLine="424"/>
        <w:rPr>
          <w:rFonts w:ascii="Arial" w:hAnsi="Arial" w:cs="Arial"/>
          <w:color w:val="333333"/>
          <w:sz w:val="21"/>
          <w:szCs w:val="21"/>
        </w:rPr>
        <w:pPrChange w:id="16" w:author="liuchao" w:date="2016-04-07T11:46:00Z">
          <w:pPr>
            <w:pStyle w:val="ac"/>
            <w:shd w:val="clear" w:color="auto" w:fill="FFFFFF"/>
            <w:spacing w:line="390" w:lineRule="atLeast"/>
          </w:pPr>
        </w:pPrChange>
      </w:pPr>
      <w:del w:id="17" w:author="liuchao" w:date="2016-04-07T11:46:00Z">
        <w:r w:rsidDel="004D5F50">
          <w:rPr>
            <w:rFonts w:ascii="Arial" w:hAnsi="Arial" w:cs="Arial"/>
            <w:color w:val="333333"/>
            <w:sz w:val="21"/>
            <w:szCs w:val="21"/>
          </w:rPr>
          <w:br/>
        </w:r>
        <w:r w:rsidDel="004D5F50">
          <w:rPr>
            <w:rFonts w:ascii="Arial" w:hAnsi="Arial" w:cs="Arial"/>
            <w:color w:val="333333"/>
            <w:sz w:val="21"/>
            <w:szCs w:val="21"/>
          </w:rPr>
          <w:delText>大家看到了吧，</w:delText>
        </w:r>
      </w:del>
      <w:r>
        <w:rPr>
          <w:rFonts w:ascii="Arial" w:hAnsi="Arial" w:cs="Arial"/>
          <w:color w:val="333333"/>
          <w:sz w:val="21"/>
          <w:szCs w:val="21"/>
        </w:rPr>
        <w:t>由于引进了中间位置的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容器，使得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个对象没有了耦合关系，齿轮之间的传动全部依靠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了，全部对象的控制权全部上缴给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”IOC</w:t>
      </w:r>
      <w:r>
        <w:rPr>
          <w:rFonts w:ascii="Arial" w:hAnsi="Arial" w:cs="Arial"/>
          <w:color w:val="333333"/>
          <w:sz w:val="21"/>
          <w:szCs w:val="21"/>
        </w:rPr>
        <w:t>容器，所以，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容器成了整个系统的关键核心，它起到了一种类似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的作用，把系统中的所有对象粘合在一起发挥作用，如果没有这个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，对象与对象之间会彼此失去联系，这就是有人把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容器比喻成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的由来。我们再来做个试验：把上图中间的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容器拿掉，然后再来看看这套系统：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39283167" wp14:editId="55FBFDC1">
            <wp:extent cx="3124132" cy="1514526"/>
            <wp:effectExtent l="0" t="0" r="635" b="0"/>
            <wp:docPr id="33" name="图片 33" descr="http://p.blog.csdn.net/images/p_blog_csdn_net/wanghao72214/EntryImages/20090308/齿轮_解耦合_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wanghao72214/EntryImages/20090308/齿轮_解耦合_简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52" cy="15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5A" w:rsidRPr="00F6205A" w:rsidRDefault="00F6205A" w:rsidP="00F6205A">
      <w:pPr>
        <w:spacing w:line="360" w:lineRule="auto"/>
        <w:rPr>
          <w:rFonts w:ascii="宋体" w:hAnsi="宋体"/>
          <w:b/>
          <w:color w:val="333333"/>
        </w:rPr>
      </w:pPr>
    </w:p>
    <w:bookmarkEnd w:id="14"/>
    <w:p w:rsidR="007A7411" w:rsidRDefault="007A7411" w:rsidP="007A7411">
      <w:pPr>
        <w:spacing w:line="360" w:lineRule="auto"/>
      </w:pPr>
      <w:commentRangeStart w:id="18"/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扩展</w:t>
      </w:r>
      <w:r>
        <w:t>模块</w:t>
      </w:r>
      <w:commentRangeEnd w:id="18"/>
      <w:r w:rsidR="004D5F50">
        <w:rPr>
          <w:rStyle w:val="ae"/>
        </w:rPr>
        <w:commentReference w:id="18"/>
      </w:r>
    </w:p>
    <w:p w:rsidR="00C11D03" w:rsidRDefault="00630A86">
      <w:pPr>
        <w:pStyle w:val="1"/>
        <w:spacing w:line="360" w:lineRule="auto"/>
      </w:pPr>
      <w:bookmarkStart w:id="19" w:name="_Toc390181993"/>
      <w:bookmarkStart w:id="20" w:name="_Toc446538306"/>
      <w:r>
        <w:lastRenderedPageBreak/>
        <w:t xml:space="preserve">3 </w:t>
      </w:r>
      <w:r>
        <w:rPr>
          <w:rFonts w:hint="eastAsia"/>
        </w:rPr>
        <w:t>功能需求</w:t>
      </w:r>
      <w:bookmarkEnd w:id="19"/>
      <w:bookmarkEnd w:id="20"/>
    </w:p>
    <w:p w:rsidR="0012181C" w:rsidRDefault="0012181C" w:rsidP="004D5F50">
      <w:pPr>
        <w:ind w:firstLineChars="177" w:firstLine="425"/>
        <w:pPrChange w:id="21" w:author="liuchao" w:date="2016-04-07T11:47:00Z">
          <w:pPr/>
        </w:pPrChange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核心模块，它管理</w:t>
      </w:r>
      <w:r>
        <w:rPr>
          <w:rFonts w:hint="eastAsia"/>
        </w:rPr>
        <w:t>着</w:t>
      </w:r>
      <w:r>
        <w:t>程序</w:t>
      </w:r>
      <w:r>
        <w:rPr>
          <w:rFonts w:hint="eastAsia"/>
        </w:rPr>
        <w:t>员</w:t>
      </w:r>
      <w:r>
        <w:t>交给他的</w:t>
      </w:r>
      <w:r>
        <w:rPr>
          <w:rFonts w:hint="eastAsia"/>
        </w:rPr>
        <w:t>组件</w:t>
      </w:r>
      <w:r>
        <w:t>的整个生命周期，下面是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在</w:t>
      </w:r>
      <w:r>
        <w:t>管理组件</w:t>
      </w:r>
      <w:commentRangeStart w:id="22"/>
      <w:r>
        <w:rPr>
          <w:rFonts w:hint="eastAsia"/>
        </w:rPr>
        <w:t>时</w:t>
      </w:r>
      <w:commentRangeEnd w:id="22"/>
      <w:r w:rsidR="004D5F50">
        <w:rPr>
          <w:rStyle w:val="ae"/>
        </w:rPr>
        <w:commentReference w:id="22"/>
      </w:r>
      <w:r>
        <w:t>的用例图</w:t>
      </w:r>
      <w:ins w:id="23" w:author="liuchao" w:date="2016-04-07T11:47:00Z">
        <w:r w:rsidR="004D5F50">
          <w:rPr>
            <w:rFonts w:hint="eastAsia"/>
          </w:rPr>
          <w:t>：</w:t>
        </w:r>
      </w:ins>
    </w:p>
    <w:p w:rsidR="006E305E" w:rsidRDefault="006E305E" w:rsidP="003C3029">
      <w:r>
        <w:rPr>
          <w:noProof/>
        </w:rPr>
        <w:drawing>
          <wp:inline distT="0" distB="0" distL="0" distR="0" wp14:anchorId="3F42BDF0" wp14:editId="7E7D7E72">
            <wp:extent cx="5273675" cy="26885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05E" w:rsidRDefault="006E305E" w:rsidP="003C3029">
      <w:r>
        <w:rPr>
          <w:rFonts w:hint="eastAsia"/>
        </w:rPr>
        <w:t>加载组件</w:t>
      </w:r>
      <w:r>
        <w:t>部分</w:t>
      </w:r>
      <w:ins w:id="24" w:author="liuchao" w:date="2016-04-07T11:47:00Z">
        <w:r w:rsidR="004D5F50">
          <w:rPr>
            <w:rFonts w:hint="eastAsia"/>
          </w:rPr>
          <w:t>的</w:t>
        </w:r>
      </w:ins>
      <w:r>
        <w:t>细化用例图</w:t>
      </w:r>
      <w:commentRangeStart w:id="25"/>
      <w:ins w:id="26" w:author="liuchao" w:date="2016-04-07T11:47:00Z">
        <w:r w:rsidR="004D5F50">
          <w:rPr>
            <w:rFonts w:hint="eastAsia"/>
          </w:rPr>
          <w:t>：</w:t>
        </w:r>
      </w:ins>
      <w:commentRangeEnd w:id="25"/>
      <w:ins w:id="27" w:author="liuchao" w:date="2016-04-07T11:49:00Z">
        <w:r w:rsidR="004D5F50">
          <w:rPr>
            <w:rStyle w:val="ae"/>
          </w:rPr>
          <w:commentReference w:id="25"/>
        </w:r>
      </w:ins>
    </w:p>
    <w:p w:rsidR="006E305E" w:rsidRPr="006E305E" w:rsidRDefault="006E305E" w:rsidP="003C3029">
      <w:r w:rsidRPr="006E305E">
        <w:rPr>
          <w:noProof/>
        </w:rPr>
        <w:drawing>
          <wp:inline distT="0" distB="0" distL="0" distR="0" wp14:anchorId="21C5E725" wp14:editId="40413BAD">
            <wp:extent cx="4067251" cy="3388212"/>
            <wp:effectExtent l="0" t="0" r="0" b="3175"/>
            <wp:docPr id="4" name="图片 4" descr="C:\Users\w\Documents\Tencent Files\781594958\FileRecv\MobileFile\Cache_4e9b57ca23a6ac7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Documents\Tencent Files\781594958\FileRecv\MobileFile\Cache_4e9b57ca23a6ac7a.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91" cy="33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1C" w:rsidRPr="0012181C" w:rsidRDefault="0012181C" w:rsidP="0012181C">
      <w:pPr>
        <w:pStyle w:val="2"/>
      </w:pPr>
      <w:bookmarkStart w:id="28" w:name="_Toc446538307"/>
      <w:r>
        <w:lastRenderedPageBreak/>
        <w:t>3.1</w:t>
      </w:r>
      <w:r>
        <w:rPr>
          <w:rFonts w:hint="eastAsia"/>
        </w:rPr>
        <w:t>容器</w:t>
      </w:r>
      <w:r>
        <w:t>基本</w:t>
      </w:r>
      <w:r w:rsidR="006E305E" w:rsidRPr="006E305E">
        <w:rPr>
          <w:noProof/>
        </w:rPr>
        <w:drawing>
          <wp:anchor distT="0" distB="0" distL="114300" distR="114300" simplePos="0" relativeHeight="251658240" behindDoc="0" locked="0" layoutInCell="1" allowOverlap="1" wp14:anchorId="219B2F65" wp14:editId="5975FD79">
            <wp:simplePos x="0" y="0"/>
            <wp:positionH relativeFrom="column">
              <wp:posOffset>1124585</wp:posOffset>
            </wp:positionH>
            <wp:positionV relativeFrom="paragraph">
              <wp:posOffset>4213225</wp:posOffset>
            </wp:positionV>
            <wp:extent cx="2595245" cy="2162175"/>
            <wp:effectExtent l="0" t="0" r="0" b="9525"/>
            <wp:wrapTopAndBottom/>
            <wp:docPr id="3" name="图片 3" descr="C:\Users\w\Documents\Tencent Files\781594958\FileRecv\MobileFile\Cache_4e9b57ca23a6ac7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ocuments\Tencent Files\781594958\FileRecv\MobileFile\Cache_4e9b57ca23a6ac7a.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功能</w:t>
      </w:r>
      <w:bookmarkEnd w:id="28"/>
    </w:p>
    <w:p w:rsidR="0012181C" w:rsidRDefault="0012181C" w:rsidP="0012181C">
      <w:pPr>
        <w:pStyle w:val="3"/>
      </w:pPr>
      <w:bookmarkStart w:id="29" w:name="_Toc446538308"/>
      <w:r>
        <w:rPr>
          <w:rFonts w:hint="eastAsia"/>
        </w:rPr>
        <w:t>3.1.1</w:t>
      </w:r>
      <w:r>
        <w:rPr>
          <w:rFonts w:hint="eastAsia"/>
        </w:rPr>
        <w:t>配置</w:t>
      </w:r>
      <w:r>
        <w:t>依赖</w:t>
      </w:r>
      <w:commentRangeStart w:id="30"/>
      <w:r>
        <w:t>关系</w:t>
      </w:r>
      <w:bookmarkEnd w:id="29"/>
      <w:commentRangeEnd w:id="30"/>
      <w:r w:rsidR="004D5F50">
        <w:rPr>
          <w:rStyle w:val="ae"/>
          <w:b w:val="0"/>
          <w:bCs w:val="0"/>
        </w:rPr>
        <w:commentReference w:id="30"/>
      </w:r>
    </w:p>
    <w:p w:rsidR="005F09D5" w:rsidRDefault="005F09D5" w:rsidP="005F09D5">
      <w:r>
        <w:rPr>
          <w:noProof/>
        </w:rPr>
        <w:drawing>
          <wp:inline distT="0" distB="0" distL="0" distR="0" wp14:anchorId="1E89E53F" wp14:editId="2B2C7702">
            <wp:extent cx="5274310" cy="13150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DD3461" w:rsidP="005F09D5">
      <w:r>
        <w:rPr>
          <w:rStyle w:val="ae"/>
        </w:rPr>
        <w:commentReference w:id="31"/>
      </w:r>
    </w:p>
    <w:p w:rsidR="0012181C" w:rsidRPr="0012181C" w:rsidRDefault="0012181C" w:rsidP="0012181C"/>
    <w:p w:rsidR="005F09D5" w:rsidRDefault="005F09D5">
      <w:pPr>
        <w:pStyle w:val="3"/>
      </w:pPr>
      <w:bookmarkStart w:id="32" w:name="_Toc446538309"/>
      <w:r>
        <w:rPr>
          <w:rFonts w:hint="eastAsia"/>
        </w:rPr>
        <w:t>3.1.2</w:t>
      </w:r>
      <w:r>
        <w:rPr>
          <w:rFonts w:hint="eastAsia"/>
        </w:rPr>
        <w:t>使用默认</w:t>
      </w:r>
      <w:commentRangeStart w:id="33"/>
      <w:r>
        <w:t>标签</w:t>
      </w:r>
      <w:bookmarkEnd w:id="32"/>
      <w:commentRangeEnd w:id="33"/>
      <w:r w:rsidR="00DD3461">
        <w:rPr>
          <w:rStyle w:val="ae"/>
          <w:b w:val="0"/>
          <w:bCs w:val="0"/>
        </w:rPr>
        <w:commentReference w:id="33"/>
      </w:r>
    </w:p>
    <w:p w:rsidR="005F09D5" w:rsidRDefault="005F09D5" w:rsidP="005F09D5">
      <w:r>
        <w:rPr>
          <w:noProof/>
        </w:rPr>
        <w:drawing>
          <wp:inline distT="0" distB="0" distL="0" distR="0" wp14:anchorId="63DE4863" wp14:editId="618BF4CD">
            <wp:extent cx="5274310" cy="14084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 w:rsidP="005F09D5">
      <w:pPr>
        <w:pStyle w:val="3"/>
      </w:pPr>
      <w:bookmarkStart w:id="34" w:name="_Toc446538310"/>
      <w:r>
        <w:rPr>
          <w:rFonts w:hint="eastAsia"/>
        </w:rPr>
        <w:lastRenderedPageBreak/>
        <w:t>3.1.3</w:t>
      </w:r>
      <w:r>
        <w:rPr>
          <w:rFonts w:hint="eastAsia"/>
        </w:rPr>
        <w:t>使用</w:t>
      </w:r>
      <w:r>
        <w:t>自定义标签</w:t>
      </w:r>
      <w:bookmarkEnd w:id="34"/>
    </w:p>
    <w:p w:rsidR="005F09D5" w:rsidRPr="005F09D5" w:rsidRDefault="005F09D5" w:rsidP="005F09D5">
      <w:r>
        <w:rPr>
          <w:noProof/>
        </w:rPr>
        <w:drawing>
          <wp:inline distT="0" distB="0" distL="0" distR="0" wp14:anchorId="513B3975" wp14:editId="6818274D">
            <wp:extent cx="5274310" cy="14173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35" w:name="_Toc446538311"/>
      <w:r>
        <w:rPr>
          <w:rFonts w:hint="eastAsia"/>
        </w:rPr>
        <w:t>3.1.4</w:t>
      </w:r>
      <w:r>
        <w:rPr>
          <w:rFonts w:hint="eastAsia"/>
        </w:rPr>
        <w:t>注入</w:t>
      </w:r>
      <w:r>
        <w:t>依赖关系</w:t>
      </w:r>
      <w:bookmarkEnd w:id="35"/>
    </w:p>
    <w:p w:rsidR="005F09D5" w:rsidRDefault="005F09D5" w:rsidP="005F09D5">
      <w:r>
        <w:rPr>
          <w:noProof/>
        </w:rPr>
        <w:drawing>
          <wp:inline distT="0" distB="0" distL="0" distR="0" wp14:anchorId="01A8A119" wp14:editId="3D38F3AE">
            <wp:extent cx="5274310" cy="16948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r>
        <w:rPr>
          <w:rFonts w:hint="eastAsia"/>
        </w:rPr>
        <w:t>3</w:t>
      </w:r>
    </w:p>
    <w:p w:rsidR="005F09D5" w:rsidRDefault="005F09D5">
      <w:pPr>
        <w:pStyle w:val="3"/>
      </w:pPr>
      <w:bookmarkStart w:id="36" w:name="_Toc446538312"/>
      <w:r>
        <w:rPr>
          <w:rFonts w:hint="eastAsia"/>
        </w:rPr>
        <w:t>3.1.5</w:t>
      </w:r>
      <w:r>
        <w:rPr>
          <w:rFonts w:hint="eastAsia"/>
        </w:rPr>
        <w:t>读取</w:t>
      </w:r>
      <w:r>
        <w:t>配置文件</w:t>
      </w:r>
      <w:bookmarkEnd w:id="36"/>
    </w:p>
    <w:p w:rsidR="005F09D5" w:rsidRPr="005F09D5" w:rsidRDefault="005F09D5" w:rsidP="005F09D5">
      <w:r>
        <w:rPr>
          <w:noProof/>
        </w:rPr>
        <w:drawing>
          <wp:inline distT="0" distB="0" distL="0" distR="0" wp14:anchorId="4CE92B82" wp14:editId="2837029A">
            <wp:extent cx="5274310" cy="152971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37" w:name="_Toc446538313"/>
      <w:r>
        <w:rPr>
          <w:rFonts w:hint="eastAsia"/>
        </w:rPr>
        <w:lastRenderedPageBreak/>
        <w:t>3.1.6</w:t>
      </w:r>
      <w:r>
        <w:rPr>
          <w:rFonts w:hint="eastAsia"/>
        </w:rPr>
        <w:t>解析</w:t>
      </w:r>
      <w:r>
        <w:t>配置文件</w:t>
      </w:r>
      <w:bookmarkEnd w:id="37"/>
    </w:p>
    <w:p w:rsidR="005F09D5" w:rsidRDefault="005F09D5" w:rsidP="005F09D5">
      <w:r>
        <w:rPr>
          <w:noProof/>
        </w:rPr>
        <w:drawing>
          <wp:inline distT="0" distB="0" distL="0" distR="0" wp14:anchorId="616BA8C2" wp14:editId="7A35FA02">
            <wp:extent cx="5274310" cy="14490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9B4A4D" w:rsidRDefault="009B4A4D">
      <w:pPr>
        <w:pStyle w:val="3"/>
      </w:pPr>
      <w:bookmarkStart w:id="38" w:name="_Toc446538314"/>
      <w:r>
        <w:rPr>
          <w:rFonts w:hint="eastAsia"/>
        </w:rPr>
        <w:t>3.1.7</w:t>
      </w:r>
      <w:r>
        <w:rPr>
          <w:rFonts w:hint="eastAsia"/>
        </w:rPr>
        <w:t>自定义</w:t>
      </w:r>
      <w:r>
        <w:t>标签解析</w:t>
      </w:r>
      <w:bookmarkEnd w:id="38"/>
    </w:p>
    <w:p w:rsidR="009B4A4D" w:rsidRDefault="009B4A4D" w:rsidP="009B4A4D">
      <w:r>
        <w:rPr>
          <w:noProof/>
        </w:rPr>
        <w:drawing>
          <wp:inline distT="0" distB="0" distL="0" distR="0" wp14:anchorId="03C50F46" wp14:editId="39E79D2A">
            <wp:extent cx="5274310" cy="17284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  <w:rPr>
          <w:b w:val="0"/>
          <w:bCs w:val="0"/>
          <w:sz w:val="24"/>
          <w:szCs w:val="22"/>
        </w:rPr>
      </w:pPr>
      <w:bookmarkStart w:id="39" w:name="_Toc446538315"/>
      <w:r>
        <w:rPr>
          <w:rFonts w:hint="eastAsia"/>
          <w:b w:val="0"/>
          <w:bCs w:val="0"/>
          <w:sz w:val="24"/>
          <w:szCs w:val="22"/>
        </w:rPr>
        <w:t>3.1.8</w:t>
      </w:r>
      <w:r>
        <w:rPr>
          <w:rFonts w:hint="eastAsia"/>
          <w:b w:val="0"/>
          <w:bCs w:val="0"/>
          <w:sz w:val="24"/>
          <w:szCs w:val="22"/>
        </w:rPr>
        <w:t>默认</w:t>
      </w:r>
      <w:r>
        <w:rPr>
          <w:b w:val="0"/>
          <w:bCs w:val="0"/>
          <w:sz w:val="24"/>
          <w:szCs w:val="22"/>
        </w:rPr>
        <w:t>标签解析</w:t>
      </w:r>
      <w:bookmarkEnd w:id="39"/>
    </w:p>
    <w:p w:rsidR="009B4A4D" w:rsidRDefault="009B4A4D" w:rsidP="009B4A4D">
      <w:r>
        <w:rPr>
          <w:noProof/>
        </w:rPr>
        <w:drawing>
          <wp:inline distT="0" distB="0" distL="0" distR="0" wp14:anchorId="05851899" wp14:editId="5E0D4BDE">
            <wp:extent cx="5274310" cy="17087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9B4A4D" w:rsidRDefault="009B4A4D" w:rsidP="009B4A4D"/>
    <w:p w:rsidR="009B4A4D" w:rsidRDefault="009B4A4D">
      <w:pPr>
        <w:pStyle w:val="3"/>
      </w:pPr>
      <w:bookmarkStart w:id="40" w:name="_Toc446538316"/>
      <w:r>
        <w:rPr>
          <w:rFonts w:hint="eastAsia"/>
        </w:rPr>
        <w:lastRenderedPageBreak/>
        <w:t>3.1.9</w:t>
      </w:r>
      <w:r>
        <w:rPr>
          <w:rFonts w:hint="eastAsia"/>
        </w:rPr>
        <w:t>加载</w:t>
      </w:r>
      <w:r>
        <w:t>组件</w:t>
      </w:r>
      <w:bookmarkEnd w:id="40"/>
    </w:p>
    <w:p w:rsidR="009B4A4D" w:rsidRPr="009B4A4D" w:rsidRDefault="006E305E" w:rsidP="009B4A4D">
      <w:r w:rsidRPr="006E305E">
        <w:rPr>
          <w:noProof/>
        </w:rPr>
        <w:drawing>
          <wp:inline distT="0" distB="0" distL="0" distR="0" wp14:anchorId="3F247CE2" wp14:editId="75D7BFE4">
            <wp:extent cx="5274310" cy="3644027"/>
            <wp:effectExtent l="0" t="0" r="2540" b="0"/>
            <wp:docPr id="5" name="图片 5" descr="C:\Users\w\Documents\Tencent Files\781594958\FileRecv\MobileFile\Cache_-2d50b50fec569d05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\Documents\Tencent Files\781594958\FileRecv\MobileFile\Cache_-2d50b50fec569d05.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 w:rsidP="006E305E">
      <w:pPr>
        <w:pStyle w:val="4"/>
      </w:pPr>
      <w:bookmarkStart w:id="41" w:name="_Toc446538317"/>
      <w:r>
        <w:rPr>
          <w:rFonts w:hint="eastAsia"/>
        </w:rPr>
        <w:t>3.1.9.1</w:t>
      </w:r>
      <w:r>
        <w:rPr>
          <w:rFonts w:hint="eastAsia"/>
        </w:rPr>
        <w:t>加载单例</w:t>
      </w:r>
    </w:p>
    <w:p w:rsidR="006E305E" w:rsidRPr="006E305E" w:rsidRDefault="006E305E" w:rsidP="006E305E">
      <w:r w:rsidRPr="006E305E">
        <w:rPr>
          <w:noProof/>
        </w:rPr>
        <w:drawing>
          <wp:inline distT="0" distB="0" distL="0" distR="0" wp14:anchorId="70E98D34" wp14:editId="4ADAFC00">
            <wp:extent cx="5274310" cy="3119270"/>
            <wp:effectExtent l="0" t="0" r="2540" b="5080"/>
            <wp:docPr id="6" name="图片 6" descr="C:\Users\w\Documents\Tencent Files\781594958\FileRecv\MobileFile\Cache_51c83a09efd02e2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\Documents\Tencent Files\781594958\FileRecv\MobileFile\Cache_51c83a09efd02e2.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>
      <w:pPr>
        <w:pStyle w:val="4"/>
      </w:pPr>
      <w:r>
        <w:rPr>
          <w:rFonts w:hint="eastAsia"/>
        </w:rPr>
        <w:lastRenderedPageBreak/>
        <w:t>3.1.9.2</w:t>
      </w:r>
      <w:r>
        <w:rPr>
          <w:rFonts w:hint="eastAsia"/>
        </w:rPr>
        <w:t>对象化</w:t>
      </w:r>
    </w:p>
    <w:p w:rsidR="006E305E" w:rsidRDefault="006E305E" w:rsidP="006E305E">
      <w:r w:rsidRPr="006E305E">
        <w:rPr>
          <w:noProof/>
        </w:rPr>
        <w:drawing>
          <wp:inline distT="0" distB="0" distL="0" distR="0" wp14:anchorId="4E026C6F" wp14:editId="4E06AF65">
            <wp:extent cx="5274310" cy="2537627"/>
            <wp:effectExtent l="0" t="0" r="2540" b="0"/>
            <wp:docPr id="7" name="图片 7" descr="C:\Users\w\Documents\Tencent Files\781594958\FileRecv\MobileFile\Cache_-a0da63fc5ee6ab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\Documents\Tencent Files\781594958\FileRecv\MobileFile\Cache_-a0da63fc5ee6ab9.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 w:rsidP="006E305E">
      <w:pPr>
        <w:rPr>
          <w:ins w:id="42" w:author="liuchao" w:date="2016-04-07T11:54:00Z"/>
          <w:rFonts w:hint="eastAsia"/>
        </w:rPr>
      </w:pPr>
      <w:r w:rsidRPr="006E305E">
        <w:rPr>
          <w:noProof/>
        </w:rPr>
        <w:drawing>
          <wp:inline distT="0" distB="0" distL="0" distR="0" wp14:anchorId="7183A40F" wp14:editId="6239C2A4">
            <wp:extent cx="5274310" cy="1606708"/>
            <wp:effectExtent l="0" t="0" r="2540" b="0"/>
            <wp:docPr id="8" name="图片 8" descr="C:\Users\w\Documents\Tencent Files\781594958\FileRecv\MobileFile\Cache_7b9ebb2f357484f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\Documents\Tencent Files\781594958\FileRecv\MobileFile\Cache_7b9ebb2f357484f7.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61" w:rsidRDefault="00DD3461" w:rsidP="006E305E">
      <w:pPr>
        <w:rPr>
          <w:ins w:id="43" w:author="liuchao" w:date="2016-04-07T11:54:00Z"/>
          <w:rFonts w:hint="eastAsia"/>
        </w:rPr>
      </w:pPr>
      <w:ins w:id="44" w:author="liuchao" w:date="2016-04-07T11:54:00Z">
        <w:r>
          <w:rPr>
            <w:rStyle w:val="ae"/>
          </w:rPr>
          <w:commentReference w:id="45"/>
        </w:r>
      </w:ins>
    </w:p>
    <w:p w:rsidR="00DD3461" w:rsidRPr="006E305E" w:rsidRDefault="00DD3461" w:rsidP="006E305E"/>
    <w:p w:rsidR="006E305E" w:rsidRDefault="006E305E">
      <w:pPr>
        <w:pStyle w:val="4"/>
      </w:pPr>
      <w:r>
        <w:rPr>
          <w:rFonts w:hint="eastAsia"/>
        </w:rPr>
        <w:t>3.1.9.3</w:t>
      </w:r>
      <w:r>
        <w:rPr>
          <w:rFonts w:hint="eastAsia"/>
        </w:rPr>
        <w:t>寻找依赖</w:t>
      </w:r>
    </w:p>
    <w:p w:rsidR="006E305E" w:rsidRPr="006E305E" w:rsidRDefault="006E305E" w:rsidP="006E305E">
      <w:r w:rsidRPr="006E305E">
        <w:rPr>
          <w:noProof/>
        </w:rPr>
        <w:drawing>
          <wp:inline distT="0" distB="0" distL="0" distR="0" wp14:anchorId="5CECFCB2" wp14:editId="0AA720D1">
            <wp:extent cx="5274310" cy="1606708"/>
            <wp:effectExtent l="0" t="0" r="2540" b="0"/>
            <wp:docPr id="10" name="图片 10" descr="C:\Users\w\Documents\Tencent Files\781594958\FileRecv\MobileFile\Cache_7b9ebb2f357484f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\Documents\Tencent Files\781594958\FileRecv\MobileFile\Cache_7b9ebb2f357484f7.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Pr="006E305E" w:rsidRDefault="006E305E" w:rsidP="006E305E"/>
    <w:p w:rsidR="006E305E" w:rsidRDefault="006E305E">
      <w:pPr>
        <w:pStyle w:val="4"/>
      </w:pPr>
      <w:r>
        <w:rPr>
          <w:rFonts w:hint="eastAsia"/>
        </w:rPr>
        <w:lastRenderedPageBreak/>
        <w:t>3.1.9.4</w:t>
      </w:r>
      <w:r>
        <w:rPr>
          <w:rFonts w:hint="eastAsia"/>
        </w:rPr>
        <w:t>准备</w:t>
      </w:r>
      <w:r>
        <w:t>创建</w:t>
      </w:r>
    </w:p>
    <w:p w:rsidR="006E305E" w:rsidRPr="006E305E" w:rsidRDefault="006E305E" w:rsidP="006E305E">
      <w:r w:rsidRPr="006E305E">
        <w:rPr>
          <w:noProof/>
        </w:rPr>
        <w:drawing>
          <wp:inline distT="0" distB="0" distL="0" distR="0" wp14:anchorId="48A2B7D5" wp14:editId="25735247">
            <wp:extent cx="5274310" cy="2368341"/>
            <wp:effectExtent l="0" t="0" r="2540" b="0"/>
            <wp:docPr id="11" name="图片 11" descr="C:\Users\w\Documents\Tencent Files\781594958\FileRecv\MobileFile\Cache_-5a29d9a7f2dfa44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\Documents\Tencent Files\781594958\FileRecv\MobileFile\Cache_-5a29d9a7f2dfa441.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>
      <w:pPr>
        <w:pStyle w:val="4"/>
      </w:pPr>
      <w:r>
        <w:rPr>
          <w:rFonts w:hint="eastAsia"/>
        </w:rPr>
        <w:t>3.1.9.5</w:t>
      </w:r>
      <w:r>
        <w:rPr>
          <w:rFonts w:hint="eastAsia"/>
        </w:rPr>
        <w:t>创建</w:t>
      </w:r>
      <w:r>
        <w:t>组件</w:t>
      </w:r>
    </w:p>
    <w:p w:rsidR="006E305E" w:rsidRDefault="006E305E" w:rsidP="006E305E">
      <w:r w:rsidRPr="006E305E">
        <w:rPr>
          <w:noProof/>
        </w:rPr>
        <w:drawing>
          <wp:inline distT="0" distB="0" distL="0" distR="0" wp14:anchorId="542836D9" wp14:editId="25CD007F">
            <wp:extent cx="5274310" cy="3773160"/>
            <wp:effectExtent l="0" t="0" r="2540" b="0"/>
            <wp:docPr id="13" name="图片 13" descr="C:\Users\w\Documents\Tencent Files\781594958\FileRecv\MobileFile\Cache_78500b82f6ee41b3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\Documents\Tencent Files\781594958\FileRecv\MobileFile\Cache_78500b82f6ee41b3.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Pr="006E305E" w:rsidRDefault="006E305E" w:rsidP="006E305E">
      <w:r w:rsidRPr="006E305E">
        <w:rPr>
          <w:noProof/>
        </w:rPr>
        <w:lastRenderedPageBreak/>
        <w:drawing>
          <wp:inline distT="0" distB="0" distL="0" distR="0" wp14:anchorId="4498BD90" wp14:editId="32AD0458">
            <wp:extent cx="5274310" cy="2697847"/>
            <wp:effectExtent l="0" t="0" r="2540" b="7620"/>
            <wp:docPr id="14" name="图片 14" descr="C:\Users\w\Documents\Tencent Files\781594958\FileRecv\MobileFile\Cache_65d189eb9cd232b8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\Documents\Tencent Files\781594958\FileRecv\MobileFile\Cache_65d189eb9cd232b8.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r>
        <w:rPr>
          <w:rFonts w:hint="eastAsia"/>
        </w:rPr>
        <w:t>3.1.10</w:t>
      </w:r>
      <w:r>
        <w:rPr>
          <w:rFonts w:hint="eastAsia"/>
        </w:rPr>
        <w:t>注册</w:t>
      </w:r>
      <w:r>
        <w:t>组件</w:t>
      </w:r>
      <w:bookmarkEnd w:id="41"/>
    </w:p>
    <w:p w:rsidR="009B4A4D" w:rsidRPr="009B4A4D" w:rsidRDefault="009B4A4D" w:rsidP="009B4A4D">
      <w:r>
        <w:rPr>
          <w:noProof/>
        </w:rPr>
        <w:drawing>
          <wp:inline distT="0" distB="0" distL="0" distR="0" wp14:anchorId="06C31DD6" wp14:editId="065C3FD6">
            <wp:extent cx="5274310" cy="14128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2"/>
      </w:pPr>
      <w:bookmarkStart w:id="46" w:name="_Toc446538318"/>
      <w:r>
        <w:rPr>
          <w:rFonts w:hint="eastAsia"/>
        </w:rPr>
        <w:lastRenderedPageBreak/>
        <w:t>3.2</w:t>
      </w:r>
      <w:r>
        <w:rPr>
          <w:rFonts w:hint="eastAsia"/>
        </w:rPr>
        <w:t>容器</w:t>
      </w:r>
      <w:r>
        <w:t>的扩展功能</w:t>
      </w:r>
      <w:bookmarkEnd w:id="46"/>
    </w:p>
    <w:p w:rsidR="009B4A4D" w:rsidRDefault="009B4A4D" w:rsidP="009B4A4D">
      <w:pPr>
        <w:pStyle w:val="3"/>
      </w:pPr>
      <w:bookmarkStart w:id="47" w:name="_Toc446538319"/>
      <w:r>
        <w:rPr>
          <w:rFonts w:hint="eastAsia"/>
        </w:rPr>
        <w:t>3.2.1</w:t>
      </w:r>
      <w:r>
        <w:rPr>
          <w:rFonts w:hint="eastAsia"/>
        </w:rPr>
        <w:t>验证环境</w:t>
      </w:r>
      <w:r>
        <w:t>变量</w:t>
      </w:r>
      <w:bookmarkEnd w:id="47"/>
    </w:p>
    <w:p w:rsidR="000E6790" w:rsidRPr="000E6790" w:rsidRDefault="000E6790" w:rsidP="000E6790">
      <w:r>
        <w:rPr>
          <w:noProof/>
        </w:rPr>
        <w:drawing>
          <wp:inline distT="0" distB="0" distL="0" distR="0" wp14:anchorId="1C09A4D9" wp14:editId="3905E3D6">
            <wp:extent cx="5274310" cy="244284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9B4A4D" w:rsidRDefault="009B4A4D">
      <w:pPr>
        <w:pStyle w:val="3"/>
      </w:pPr>
      <w:bookmarkStart w:id="48" w:name="_Toc446538320"/>
      <w:r>
        <w:rPr>
          <w:rFonts w:hint="eastAsia"/>
        </w:rPr>
        <w:t>3.2.1</w:t>
      </w:r>
      <w:r>
        <w:rPr>
          <w:rFonts w:hint="eastAsia"/>
        </w:rPr>
        <w:t>处理</w:t>
      </w:r>
      <w:r>
        <w:t>不同语言</w:t>
      </w:r>
      <w:bookmarkEnd w:id="48"/>
    </w:p>
    <w:p w:rsidR="000E6790" w:rsidRPr="000E6790" w:rsidRDefault="000E6790" w:rsidP="000E6790">
      <w:r>
        <w:rPr>
          <w:noProof/>
        </w:rPr>
        <w:drawing>
          <wp:inline distT="0" distB="0" distL="0" distR="0" wp14:anchorId="32025BC4" wp14:editId="1F872B92">
            <wp:extent cx="5274310" cy="25908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 w:rsidP="009B4A4D">
      <w:pPr>
        <w:pStyle w:val="3"/>
      </w:pPr>
      <w:bookmarkStart w:id="49" w:name="_Toc446538321"/>
      <w:r>
        <w:rPr>
          <w:rFonts w:hint="eastAsia"/>
        </w:rPr>
        <w:lastRenderedPageBreak/>
        <w:t>3.2.3</w:t>
      </w:r>
      <w:r>
        <w:rPr>
          <w:rFonts w:hint="eastAsia"/>
        </w:rPr>
        <w:t>使用</w:t>
      </w:r>
      <w:r>
        <w:t>注解</w:t>
      </w:r>
      <w:r w:rsidR="000E6790">
        <w:rPr>
          <w:rFonts w:hint="eastAsia"/>
        </w:rPr>
        <w:t>注入</w:t>
      </w:r>
      <w:r w:rsidR="000E6790">
        <w:t>依赖</w:t>
      </w:r>
      <w:bookmarkEnd w:id="49"/>
    </w:p>
    <w:p w:rsidR="000E6790" w:rsidRDefault="000E6790" w:rsidP="000E6790">
      <w:r>
        <w:rPr>
          <w:noProof/>
        </w:rPr>
        <w:drawing>
          <wp:inline distT="0" distB="0" distL="0" distR="0" wp14:anchorId="1F9F50D0" wp14:editId="3DEC0E0F">
            <wp:extent cx="5274310" cy="1827530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r>
        <w:rPr>
          <w:noProof/>
        </w:rPr>
        <w:drawing>
          <wp:inline distT="0" distB="0" distL="0" distR="0" wp14:anchorId="23E42EC4" wp14:editId="03E2DC77">
            <wp:extent cx="5274310" cy="2052320"/>
            <wp:effectExtent l="0" t="0" r="2540" b="50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50" w:name="_Toc446538322"/>
      <w:r>
        <w:rPr>
          <w:rFonts w:hint="eastAsia"/>
        </w:rPr>
        <w:t>3.2.4</w:t>
      </w:r>
      <w:r>
        <w:rPr>
          <w:rFonts w:hint="eastAsia"/>
        </w:rPr>
        <w:t>扩展</w:t>
      </w:r>
      <w:r>
        <w:t>容器功能</w:t>
      </w:r>
      <w:bookmarkEnd w:id="50"/>
    </w:p>
    <w:p w:rsidR="000E6790" w:rsidRPr="000E6790" w:rsidRDefault="000E6790" w:rsidP="000E6790">
      <w:r>
        <w:rPr>
          <w:noProof/>
        </w:rPr>
        <w:drawing>
          <wp:inline distT="0" distB="0" distL="0" distR="0" wp14:anchorId="31306ABE" wp14:editId="297BC6A1">
            <wp:extent cx="5274310" cy="25349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51" w:name="_Toc446538323"/>
      <w:r>
        <w:rPr>
          <w:rFonts w:hint="eastAsia"/>
        </w:rPr>
        <w:lastRenderedPageBreak/>
        <w:t>3.2.5</w:t>
      </w:r>
      <w:r>
        <w:rPr>
          <w:rFonts w:hint="eastAsia"/>
        </w:rPr>
        <w:t>使用广播</w:t>
      </w:r>
      <w:proofErr w:type="gramStart"/>
      <w:r>
        <w:rPr>
          <w:rFonts w:hint="eastAsia"/>
        </w:rPr>
        <w:t>器</w:t>
      </w:r>
      <w:r>
        <w:t>管理</w:t>
      </w:r>
      <w:proofErr w:type="gramEnd"/>
      <w:r>
        <w:t>消息</w:t>
      </w:r>
      <w:bookmarkEnd w:id="51"/>
    </w:p>
    <w:p w:rsidR="000E6790" w:rsidRPr="000E6790" w:rsidRDefault="000E6790" w:rsidP="000E6790">
      <w:r>
        <w:rPr>
          <w:noProof/>
        </w:rPr>
        <w:drawing>
          <wp:inline distT="0" distB="0" distL="0" distR="0" wp14:anchorId="0C7FCC88" wp14:editId="1DD6402B">
            <wp:extent cx="5274310" cy="194627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C11D03" w:rsidRDefault="00630A86" w:rsidP="002F6BF8">
      <w:pPr>
        <w:pStyle w:val="1"/>
        <w:spacing w:line="360" w:lineRule="auto"/>
      </w:pPr>
      <w:bookmarkStart w:id="52" w:name="_Toc446538324"/>
      <w:r>
        <w:rPr>
          <w:rFonts w:hint="eastAsia"/>
        </w:rPr>
        <w:t xml:space="preserve">4 </w:t>
      </w:r>
      <w:r>
        <w:rPr>
          <w:rFonts w:hint="eastAsia"/>
        </w:rPr>
        <w:t>非功能性需求分析</w:t>
      </w:r>
      <w:bookmarkEnd w:id="52"/>
    </w:p>
    <w:p w:rsidR="00C11D03" w:rsidRDefault="00630A86">
      <w:pPr>
        <w:pStyle w:val="2"/>
        <w:spacing w:line="360" w:lineRule="auto"/>
      </w:pPr>
      <w:bookmarkStart w:id="53" w:name="_Toc446538325"/>
      <w:r>
        <w:t xml:space="preserve">4.1 </w:t>
      </w:r>
      <w:r w:rsidR="005561CE">
        <w:rPr>
          <w:rFonts w:hint="eastAsia"/>
        </w:rPr>
        <w:t>可</w:t>
      </w:r>
      <w:r w:rsidR="005561CE">
        <w:t>扩展性</w:t>
      </w:r>
      <w:bookmarkEnd w:id="53"/>
    </w:p>
    <w:p w:rsidR="00C11D03" w:rsidRDefault="005561CE" w:rsidP="00B61D3A">
      <w:r>
        <w:t>S</w:t>
      </w:r>
      <w:r>
        <w:rPr>
          <w:rFonts w:hint="eastAsia"/>
        </w:rPr>
        <w:t>pring</w:t>
      </w:r>
      <w:r>
        <w:t>提供了对现在的主流框架的整合支持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组件</w:t>
      </w:r>
      <w:r>
        <w:t>功能上</w:t>
      </w:r>
      <w:r>
        <w:rPr>
          <w:rFonts w:hint="eastAsia"/>
        </w:rPr>
        <w:t>提供</w:t>
      </w:r>
      <w:r>
        <w:t>了对</w:t>
      </w:r>
      <w:r>
        <w:rPr>
          <w:rFonts w:hint="eastAsia"/>
        </w:rPr>
        <w:t>各</w:t>
      </w:r>
      <w:r>
        <w:t>部分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深度</w:t>
      </w:r>
      <w:r>
        <w:t>定制，</w:t>
      </w:r>
      <w:r>
        <w:rPr>
          <w:rFonts w:hint="eastAsia"/>
        </w:rPr>
        <w:t>大部分</w:t>
      </w:r>
      <w:r>
        <w:t>的</w:t>
      </w:r>
      <w:r>
        <w:rPr>
          <w:rFonts w:hint="eastAsia"/>
        </w:rPr>
        <w:t>功能</w:t>
      </w:r>
      <w:r>
        <w:t>需求都</w:t>
      </w:r>
      <w:r>
        <w:rPr>
          <w:rFonts w:hint="eastAsia"/>
        </w:rPr>
        <w:t>能</w:t>
      </w:r>
      <w:r>
        <w:t>在</w:t>
      </w:r>
      <w:r>
        <w:rPr>
          <w:rFonts w:hint="eastAsia"/>
        </w:rPr>
        <w:t>spring</w:t>
      </w:r>
      <w:r>
        <w:rPr>
          <w:rFonts w:hint="eastAsia"/>
        </w:rPr>
        <w:t>上面</w:t>
      </w:r>
      <w:r>
        <w:t>得到支持</w:t>
      </w:r>
      <w:r>
        <w:rPr>
          <w:rFonts w:hint="eastAsia"/>
        </w:rPr>
        <w:t>。</w:t>
      </w:r>
    </w:p>
    <w:p w:rsidR="00C11D03" w:rsidRDefault="00630A86">
      <w:pPr>
        <w:pStyle w:val="2"/>
        <w:spacing w:line="360" w:lineRule="auto"/>
      </w:pPr>
      <w:bookmarkStart w:id="54" w:name="_Toc446538326"/>
      <w:r>
        <w:t xml:space="preserve">4.2 </w:t>
      </w:r>
      <w:r>
        <w:t>安全性</w:t>
      </w:r>
      <w:bookmarkEnd w:id="54"/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 xml:space="preserve">Spring </w:t>
      </w:r>
      <w:r w:rsidRPr="0051034A">
        <w:rPr>
          <w:rFonts w:ascii="Arial" w:hAnsi="Arial" w:cs="Arial"/>
          <w:color w:val="222222"/>
          <w:kern w:val="0"/>
          <w:sz w:val="22"/>
        </w:rPr>
        <w:t>是一个非常流行和成功的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Java </w:t>
      </w:r>
      <w:r w:rsidRPr="0051034A">
        <w:rPr>
          <w:rFonts w:ascii="Arial" w:hAnsi="Arial" w:cs="Arial"/>
          <w:color w:val="222222"/>
          <w:kern w:val="0"/>
          <w:sz w:val="22"/>
        </w:rPr>
        <w:t>应用开发框架。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基于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</w:t>
      </w:r>
      <w:r w:rsidRPr="0051034A">
        <w:rPr>
          <w:rFonts w:ascii="Arial" w:hAnsi="Arial" w:cs="Arial"/>
          <w:color w:val="222222"/>
          <w:kern w:val="0"/>
          <w:sz w:val="22"/>
        </w:rPr>
        <w:t>框架，</w:t>
      </w:r>
      <w:commentRangeStart w:id="55"/>
      <w:r w:rsidRPr="0051034A">
        <w:rPr>
          <w:rFonts w:ascii="Arial" w:hAnsi="Arial" w:cs="Arial"/>
          <w:color w:val="222222"/>
          <w:kern w:val="0"/>
          <w:sz w:val="22"/>
        </w:rPr>
        <w:t>提供了一套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Web </w:t>
      </w:r>
      <w:r w:rsidRPr="0051034A">
        <w:rPr>
          <w:rFonts w:ascii="Arial" w:hAnsi="Arial" w:cs="Arial"/>
          <w:color w:val="222222"/>
          <w:kern w:val="0"/>
          <w:sz w:val="22"/>
        </w:rPr>
        <w:t>应用安全性的完整解决方案。</w:t>
      </w:r>
      <w:commentRangeEnd w:id="55"/>
      <w:r w:rsidR="00DD3461">
        <w:rPr>
          <w:rStyle w:val="ae"/>
        </w:rPr>
        <w:commentReference w:id="55"/>
      </w:r>
      <w:r w:rsidRPr="0051034A">
        <w:rPr>
          <w:rFonts w:ascii="Arial" w:hAnsi="Arial" w:cs="Arial"/>
          <w:color w:val="222222"/>
          <w:kern w:val="0"/>
          <w:sz w:val="22"/>
        </w:rPr>
        <w:t>一般来说，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Web </w:t>
      </w:r>
      <w:r w:rsidRPr="0051034A">
        <w:rPr>
          <w:rFonts w:ascii="Arial" w:hAnsi="Arial" w:cs="Arial"/>
          <w:color w:val="222222"/>
          <w:kern w:val="0"/>
          <w:sz w:val="22"/>
        </w:rPr>
        <w:t>应用的安全性包括用户认证（</w:t>
      </w:r>
      <w:r w:rsidRPr="0051034A">
        <w:rPr>
          <w:rFonts w:ascii="Arial" w:hAnsi="Arial" w:cs="Arial"/>
          <w:color w:val="222222"/>
          <w:kern w:val="0"/>
          <w:sz w:val="22"/>
        </w:rPr>
        <w:t>Authentication</w:t>
      </w:r>
      <w:r w:rsidRPr="0051034A">
        <w:rPr>
          <w:rFonts w:ascii="Arial" w:hAnsi="Arial" w:cs="Arial"/>
          <w:color w:val="222222"/>
          <w:kern w:val="0"/>
          <w:sz w:val="22"/>
        </w:rPr>
        <w:t>）和用户授权（</w:t>
      </w:r>
      <w:r w:rsidRPr="0051034A">
        <w:rPr>
          <w:rFonts w:ascii="Arial" w:hAnsi="Arial" w:cs="Arial"/>
          <w:color w:val="222222"/>
          <w:kern w:val="0"/>
          <w:sz w:val="22"/>
        </w:rPr>
        <w:t>Authorization</w:t>
      </w:r>
      <w:r w:rsidRPr="0051034A">
        <w:rPr>
          <w:rFonts w:ascii="Arial" w:hAnsi="Arial" w:cs="Arial"/>
          <w:color w:val="222222"/>
          <w:kern w:val="0"/>
          <w:sz w:val="22"/>
        </w:rPr>
        <w:t>）两个部分。用户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认证指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授权指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对于上面提到的两种应用情景，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框架都有很好的支持。在用户认证方面，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框架支持主流的认证方式，包括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HTTP </w:t>
      </w:r>
      <w:r w:rsidRPr="0051034A">
        <w:rPr>
          <w:rFonts w:ascii="Arial" w:hAnsi="Arial" w:cs="Arial"/>
          <w:color w:val="222222"/>
          <w:kern w:val="0"/>
          <w:sz w:val="22"/>
        </w:rPr>
        <w:t>基本认证、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表单验证、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摘要认证、</w:t>
      </w:r>
      <w:proofErr w:type="spellStart"/>
      <w:r w:rsidRPr="0051034A">
        <w:rPr>
          <w:rFonts w:ascii="Arial" w:hAnsi="Arial" w:cs="Arial"/>
          <w:color w:val="222222"/>
          <w:kern w:val="0"/>
          <w:sz w:val="22"/>
        </w:rPr>
        <w:t>OpenID</w:t>
      </w:r>
      <w:proofErr w:type="spellEnd"/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r w:rsidRPr="0051034A">
        <w:rPr>
          <w:rFonts w:ascii="Arial" w:hAnsi="Arial" w:cs="Arial"/>
          <w:color w:val="222222"/>
          <w:kern w:val="0"/>
          <w:sz w:val="22"/>
        </w:rPr>
        <w:t>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等。在用户授权方面，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提供了基于角色的访问控制和访问控制列表（</w:t>
      </w:r>
      <w:r w:rsidRPr="0051034A">
        <w:rPr>
          <w:rFonts w:ascii="Arial" w:hAnsi="Arial" w:cs="Arial"/>
          <w:color w:val="222222"/>
          <w:kern w:val="0"/>
          <w:sz w:val="22"/>
        </w:rPr>
        <w:t>Access Control List</w:t>
      </w:r>
      <w:r w:rsidRPr="0051034A">
        <w:rPr>
          <w:rFonts w:ascii="Arial" w:hAnsi="Arial" w:cs="Arial"/>
          <w:color w:val="222222"/>
          <w:kern w:val="0"/>
          <w:sz w:val="22"/>
        </w:rPr>
        <w:t>，</w:t>
      </w:r>
      <w:r w:rsidRPr="0051034A">
        <w:rPr>
          <w:rFonts w:ascii="Arial" w:hAnsi="Arial" w:cs="Arial"/>
          <w:color w:val="222222"/>
          <w:kern w:val="0"/>
          <w:sz w:val="22"/>
        </w:rPr>
        <w:t>ACL</w:t>
      </w:r>
      <w:r w:rsidRPr="0051034A">
        <w:rPr>
          <w:rFonts w:ascii="Arial" w:hAnsi="Arial" w:cs="Arial"/>
          <w:color w:val="222222"/>
          <w:kern w:val="0"/>
          <w:sz w:val="22"/>
        </w:rPr>
        <w:t>），可以对应用中的领域对象进行细粒度的控制。</w:t>
      </w:r>
    </w:p>
    <w:p w:rsidR="00DD3461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ins w:id="56" w:author="liuchao" w:date="2016-04-07T11:57:00Z"/>
          <w:rFonts w:ascii="Arial" w:hAnsi="Arial" w:cs="Arial" w:hint="eastAsia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本文将通过三个具体的示例来介绍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Security </w:t>
      </w:r>
      <w:r w:rsidRPr="0051034A">
        <w:rPr>
          <w:rFonts w:ascii="Arial" w:hAnsi="Arial" w:cs="Arial"/>
          <w:color w:val="222222"/>
          <w:kern w:val="0"/>
          <w:sz w:val="22"/>
        </w:rPr>
        <w:t>的使用</w:t>
      </w:r>
      <w:del w:id="57" w:author="liuchao" w:date="2016-04-07T11:57:00Z">
        <w:r w:rsidRPr="0051034A" w:rsidDel="00DD3461">
          <w:rPr>
            <w:rFonts w:ascii="Arial" w:hAnsi="Arial" w:cs="Arial" w:hint="eastAsia"/>
            <w:color w:val="222222"/>
            <w:kern w:val="0"/>
            <w:sz w:val="22"/>
          </w:rPr>
          <w:delText>。</w:delText>
        </w:r>
      </w:del>
      <w:ins w:id="58" w:author="liuchao" w:date="2016-04-07T11:57:00Z">
        <w:r w:rsidR="00DD3461">
          <w:rPr>
            <w:rFonts w:ascii="Arial" w:hAnsi="Arial" w:cs="Arial" w:hint="eastAsia"/>
            <w:color w:val="222222"/>
            <w:kern w:val="0"/>
            <w:sz w:val="22"/>
          </w:rPr>
          <w:t>：</w:t>
        </w:r>
      </w:ins>
    </w:p>
    <w:p w:rsidR="00DD3461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ins w:id="59" w:author="liuchao" w:date="2016-04-07T11:58:00Z"/>
          <w:rFonts w:ascii="Arial" w:hAnsi="Arial" w:cs="Arial" w:hint="eastAsia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lastRenderedPageBreak/>
        <w:t>第一个示例是一个简单的企业员工管理系统。该系统中存在三类用户，分别是普通员工、经理和总裁。不同类别的用户所能访问的资源不同。对这些资源所能执行的操作也不相同。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能帮助开发人员以简单的方式满足这些安全性相关的需求。</w:t>
      </w:r>
    </w:p>
    <w:p w:rsidR="00DD3461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ins w:id="60" w:author="liuchao" w:date="2016-04-07T11:58:00Z"/>
          <w:rFonts w:ascii="Arial" w:hAnsi="Arial" w:cs="Arial" w:hint="eastAsia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第二个示例展示了如何与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服务器进行集成。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第三个示例展示了如何与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proofErr w:type="spellStart"/>
      <w:r w:rsidRPr="0051034A">
        <w:rPr>
          <w:rFonts w:ascii="Arial" w:hAnsi="Arial" w:cs="Arial"/>
          <w:color w:val="222222"/>
          <w:kern w:val="0"/>
          <w:sz w:val="22"/>
        </w:rPr>
        <w:t>OAuth</w:t>
      </w:r>
      <w:proofErr w:type="spellEnd"/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r w:rsidRPr="0051034A">
        <w:rPr>
          <w:rFonts w:ascii="Arial" w:hAnsi="Arial" w:cs="Arial"/>
          <w:color w:val="222222"/>
          <w:kern w:val="0"/>
          <w:sz w:val="22"/>
        </w:rPr>
        <w:t>进行集成。</w:t>
      </w:r>
    </w:p>
    <w:p w:rsidR="0051034A" w:rsidRPr="0051034A" w:rsidRDefault="0051034A" w:rsidP="0051034A"/>
    <w:p w:rsidR="0051034A" w:rsidRPr="0051034A" w:rsidRDefault="0051034A" w:rsidP="0051034A"/>
    <w:p w:rsidR="00C11D03" w:rsidRDefault="00630A86" w:rsidP="005561CE">
      <w:pPr>
        <w:pStyle w:val="2"/>
        <w:spacing w:line="360" w:lineRule="auto"/>
      </w:pPr>
      <w:bookmarkStart w:id="61" w:name="_Toc446538327"/>
      <w:commentRangeStart w:id="62"/>
      <w:r>
        <w:t xml:space="preserve">4.3 </w:t>
      </w:r>
      <w:r w:rsidR="005561CE">
        <w:rPr>
          <w:rFonts w:hint="eastAsia"/>
        </w:rPr>
        <w:t>易用</w:t>
      </w:r>
      <w:r w:rsidR="005561CE">
        <w:t>性</w:t>
      </w:r>
      <w:bookmarkEnd w:id="61"/>
      <w:commentRangeEnd w:id="62"/>
      <w:r w:rsidR="00B57D29">
        <w:rPr>
          <w:rStyle w:val="ae"/>
          <w:rFonts w:ascii="Calibri" w:hAnsi="Calibri"/>
          <w:b w:val="0"/>
          <w:bCs w:val="0"/>
        </w:rPr>
        <w:commentReference w:id="62"/>
      </w:r>
    </w:p>
    <w:p w:rsidR="005561CE" w:rsidRDefault="005561CE" w:rsidP="005561CE">
      <w:r>
        <w:rPr>
          <w:rFonts w:hint="eastAsia"/>
        </w:rPr>
        <w:t>(1)Spring</w:t>
      </w:r>
      <w:r>
        <w:rPr>
          <w:rFonts w:hint="eastAsia"/>
        </w:rPr>
        <w:t>能有效地组织你的中间层对象。</w:t>
      </w:r>
    </w:p>
    <w:p w:rsidR="005561CE" w:rsidRDefault="005561CE" w:rsidP="005561CE">
      <w:r>
        <w:rPr>
          <w:rFonts w:hint="eastAsia"/>
        </w:rPr>
        <w:t>(2)Spring</w:t>
      </w:r>
      <w:r>
        <w:rPr>
          <w:rFonts w:hint="eastAsia"/>
        </w:rPr>
        <w:t>能消除在许多工程中常见的对</w:t>
      </w:r>
      <w:r>
        <w:rPr>
          <w:rFonts w:hint="eastAsia"/>
        </w:rPr>
        <w:t>Singleton</w:t>
      </w:r>
      <w:r>
        <w:rPr>
          <w:rFonts w:hint="eastAsia"/>
        </w:rPr>
        <w:t>的过多使用。</w:t>
      </w:r>
    </w:p>
    <w:p w:rsidR="005561CE" w:rsidRDefault="005561CE" w:rsidP="005561CE">
      <w:r>
        <w:rPr>
          <w:rFonts w:hint="eastAsia"/>
        </w:rPr>
        <w:t>(3)Spring</w:t>
      </w:r>
      <w:r>
        <w:rPr>
          <w:rFonts w:hint="eastAsia"/>
        </w:rPr>
        <w:t>能消除各种各样自定义格式的属性文件的需要，使配置信息一元化。</w:t>
      </w:r>
    </w:p>
    <w:p w:rsidR="005561CE" w:rsidRDefault="005561CE" w:rsidP="005561CE">
      <w:r>
        <w:rPr>
          <w:rFonts w:hint="eastAsia"/>
        </w:rPr>
        <w:t>(4)Spring</w:t>
      </w:r>
      <w:r>
        <w:rPr>
          <w:rFonts w:hint="eastAsia"/>
        </w:rPr>
        <w:t>能够帮助我们真正意义上实现针对接口编程。</w:t>
      </w:r>
    </w:p>
    <w:p w:rsidR="005561CE" w:rsidRDefault="005561CE" w:rsidP="005561CE">
      <w:r>
        <w:rPr>
          <w:rFonts w:hint="eastAsia"/>
        </w:rPr>
        <w:t>(5)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应用中的大多数业务对象没有依赖于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5561CE" w:rsidRDefault="005561CE" w:rsidP="005561CE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构建的应用程序易于单元测试。</w:t>
      </w:r>
    </w:p>
    <w:p w:rsidR="005561CE" w:rsidRDefault="005561CE" w:rsidP="005561CE">
      <w:r>
        <w:rPr>
          <w:rFonts w:hint="eastAsia"/>
        </w:rPr>
        <w:t>(7)Spring</w:t>
      </w:r>
      <w:r>
        <w:rPr>
          <w:rFonts w:hint="eastAsia"/>
        </w:rPr>
        <w:t>支持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O/R Mapping</w:t>
      </w:r>
      <w:r>
        <w:rPr>
          <w:rFonts w:hint="eastAsia"/>
        </w:rPr>
        <w:t>产品</w:t>
      </w:r>
      <w:r>
        <w:rPr>
          <w:rFonts w:hint="eastAsia"/>
        </w:rPr>
        <w:t>(Hibernate)</w:t>
      </w:r>
    </w:p>
    <w:p w:rsidR="005561CE" w:rsidRDefault="005561CE" w:rsidP="005561CE">
      <w:r>
        <w:rPr>
          <w:rFonts w:hint="eastAsia"/>
        </w:rPr>
        <w:t>(8)MVC Web</w:t>
      </w:r>
      <w:r>
        <w:rPr>
          <w:rFonts w:hint="eastAsia"/>
        </w:rPr>
        <w:t>框架，提供一种清晰，无侵略性的</w:t>
      </w:r>
      <w:r>
        <w:rPr>
          <w:rFonts w:hint="eastAsia"/>
        </w:rPr>
        <w:t>MVC</w:t>
      </w:r>
      <w:r>
        <w:rPr>
          <w:rFonts w:hint="eastAsia"/>
        </w:rPr>
        <w:t>实现方式。</w:t>
      </w:r>
    </w:p>
    <w:p w:rsidR="005561CE" w:rsidRDefault="005561CE" w:rsidP="005561CE">
      <w:r>
        <w:rPr>
          <w:rFonts w:hint="eastAsia"/>
        </w:rPr>
        <w:t>(9)JNDI</w:t>
      </w:r>
      <w:r>
        <w:rPr>
          <w:rFonts w:hint="eastAsia"/>
        </w:rPr>
        <w:t>抽象层，便于改变实现细节，可以方便地在远程服务和本地服务间切换。</w:t>
      </w:r>
    </w:p>
    <w:p w:rsidR="005561CE" w:rsidRDefault="005561CE" w:rsidP="005561CE">
      <w:r>
        <w:rPr>
          <w:rFonts w:hint="eastAsia"/>
        </w:rPr>
        <w:t>(10)</w:t>
      </w:r>
      <w:r>
        <w:rPr>
          <w:rFonts w:hint="eastAsia"/>
        </w:rPr>
        <w:t>简化访问数据库时的例外处理。</w:t>
      </w:r>
    </w:p>
    <w:p w:rsidR="005561CE" w:rsidRDefault="005561CE" w:rsidP="005561CE">
      <w:r>
        <w:rPr>
          <w:rFonts w:hint="eastAsia"/>
        </w:rPr>
        <w:t>(11)Spring</w:t>
      </w:r>
      <w:r>
        <w:rPr>
          <w:rFonts w:hint="eastAsia"/>
        </w:rPr>
        <w:t>能使用</w:t>
      </w:r>
      <w:r>
        <w:rPr>
          <w:rFonts w:hint="eastAsia"/>
        </w:rPr>
        <w:t>AOP</w:t>
      </w:r>
      <w:r>
        <w:rPr>
          <w:rFonts w:hint="eastAsia"/>
        </w:rPr>
        <w:t>提供声明性事务管理，可以不直接操作</w:t>
      </w:r>
      <w:r>
        <w:rPr>
          <w:rFonts w:hint="eastAsia"/>
        </w:rPr>
        <w:t>JTA</w:t>
      </w:r>
      <w:r>
        <w:rPr>
          <w:rFonts w:hint="eastAsia"/>
        </w:rPr>
        <w:t>也能够对事务进行管理。</w:t>
      </w:r>
    </w:p>
    <w:p w:rsidR="005561CE" w:rsidRPr="005561CE" w:rsidRDefault="005561CE" w:rsidP="005561CE">
      <w:r>
        <w:rPr>
          <w:rFonts w:hint="eastAsia"/>
        </w:rPr>
        <w:t>(12)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或其他邮件系统的支持</w:t>
      </w:r>
    </w:p>
    <w:p w:rsidR="00C11D03" w:rsidRDefault="00630A86">
      <w:pPr>
        <w:pStyle w:val="1"/>
        <w:spacing w:line="360" w:lineRule="auto"/>
      </w:pPr>
      <w:bookmarkStart w:id="64" w:name="_Toc390182003"/>
      <w:bookmarkStart w:id="65" w:name="_Toc446538328"/>
      <w:r>
        <w:rPr>
          <w:rFonts w:hint="eastAsia"/>
        </w:rPr>
        <w:t xml:space="preserve">5  </w:t>
      </w:r>
      <w:r>
        <w:rPr>
          <w:rFonts w:hint="eastAsia"/>
        </w:rPr>
        <w:t>参考文献</w:t>
      </w:r>
      <w:bookmarkEnd w:id="64"/>
      <w:bookmarkEnd w:id="65"/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E83152">
        <w:rPr>
          <w:rFonts w:hint="eastAsia"/>
        </w:rPr>
        <w:t>《spring技术内幕：深入解析spring架构与计原理(第2版)》计文柯</w:t>
      </w:r>
      <w:r>
        <w:rPr>
          <w:rFonts w:hint="eastAsia"/>
        </w:rPr>
        <w:t>，机械</w:t>
      </w:r>
      <w:r>
        <w:t>工业出版社</w:t>
      </w:r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]《</w:t>
      </w:r>
      <w:r w:rsidRPr="00E83152">
        <w:rPr>
          <w:rFonts w:hint="eastAsia"/>
        </w:rPr>
        <w:t>Spring源码深度解析</w:t>
      </w:r>
      <w:r>
        <w:t>》</w:t>
      </w:r>
      <w:r>
        <w:rPr>
          <w:rFonts w:hint="eastAsia"/>
        </w:rPr>
        <w:t>郝佳</w:t>
      </w:r>
      <w:r>
        <w:t>，</w:t>
      </w:r>
      <w:r w:rsidRPr="00E83152">
        <w:rPr>
          <w:rFonts w:hint="eastAsia"/>
        </w:rPr>
        <w:t>人民邮电出版社</w:t>
      </w:r>
    </w:p>
    <w:p w:rsidR="005B1630" w:rsidRDefault="005B1630" w:rsidP="005B1630">
      <w:pPr>
        <w:pStyle w:val="ad"/>
        <w:ind w:firstLineChars="0" w:firstLine="0"/>
      </w:pPr>
      <w:r>
        <w:t>[3]</w:t>
      </w:r>
      <w:r w:rsidRPr="00E83152">
        <w:t>http://www.ibm.com/developerworks/cn/java/j-lo-spring-principle/</w:t>
      </w:r>
    </w:p>
    <w:p w:rsidR="005B1630" w:rsidRPr="00E83152" w:rsidRDefault="005B1630" w:rsidP="005B1630">
      <w:pPr>
        <w:pStyle w:val="ad"/>
        <w:ind w:firstLineChars="0" w:firstLine="0"/>
      </w:pPr>
      <w:r>
        <w:t>[4]</w:t>
      </w:r>
      <w:r w:rsidRPr="00E83152">
        <w:t>http://blog.csdn.net/lishuangzhe7047/article/details/20740209</w:t>
      </w:r>
    </w:p>
    <w:p w:rsidR="005B1630" w:rsidRPr="005B1630" w:rsidRDefault="005B1630" w:rsidP="005B1630">
      <w:pPr>
        <w:spacing w:line="360" w:lineRule="auto"/>
      </w:pPr>
    </w:p>
    <w:p w:rsidR="00C11D03" w:rsidRDefault="00C11D03">
      <w:pPr>
        <w:spacing w:line="360" w:lineRule="auto"/>
      </w:pPr>
    </w:p>
    <w:sectPr w:rsidR="00C11D03"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liuchao" w:date="2016-04-07T11:58:00Z" w:initials="l">
    <w:p w:rsidR="004D5F50" w:rsidRDefault="004D5F5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?</w:t>
      </w:r>
    </w:p>
  </w:comment>
  <w:comment w:id="18" w:author="liuchao" w:date="2016-04-07T11:58:00Z" w:initials="l">
    <w:p w:rsidR="004D5F50" w:rsidRDefault="004D5F5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?</w:t>
      </w:r>
    </w:p>
  </w:comment>
  <w:comment w:id="22" w:author="liuchao" w:date="2016-04-07T11:58:00Z" w:initials="l">
    <w:p w:rsidR="004D5F50" w:rsidRDefault="004D5F5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?</w:t>
      </w:r>
    </w:p>
  </w:comment>
  <w:comment w:id="25" w:author="liuchao" w:date="2016-04-07T11:58:00Z" w:initials="l">
    <w:p w:rsidR="004D5F50" w:rsidRDefault="004D5F5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参与者都是“程序员”？</w:t>
      </w:r>
    </w:p>
  </w:comment>
  <w:comment w:id="30" w:author="liuchao" w:date="2016-04-07T11:58:00Z" w:initials="l">
    <w:p w:rsidR="004D5F50" w:rsidRDefault="004D5F50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配置“依赖关系”？</w:t>
      </w:r>
    </w:p>
    <w:p w:rsidR="004D5F50" w:rsidRDefault="004D5F50">
      <w:pPr>
        <w:pStyle w:val="af"/>
      </w:pPr>
      <w:r>
        <w:rPr>
          <w:rFonts w:hint="eastAsia"/>
        </w:rPr>
        <w:t>配置文件？</w:t>
      </w:r>
    </w:p>
  </w:comment>
  <w:comment w:id="31" w:author="liuchao" w:date="2016-04-07T11:58:00Z" w:initials="l">
    <w:p w:rsidR="00DD3461" w:rsidRDefault="00DD346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步骤简单？没有异常等？</w:t>
      </w:r>
    </w:p>
  </w:comment>
  <w:comment w:id="33" w:author="liuchao" w:date="2016-04-07T11:58:00Z" w:initials="l">
    <w:p w:rsidR="00DD3461" w:rsidRDefault="00DD346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？</w:t>
      </w:r>
    </w:p>
  </w:comment>
  <w:comment w:id="45" w:author="liuchao" w:date="2016-04-07T11:58:00Z" w:initials="l">
    <w:p w:rsidR="00DD3461" w:rsidRDefault="00DD3461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 xml:space="preserve">RFS 1: 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?</w:t>
      </w:r>
    </w:p>
    <w:p w:rsidR="00DD3461" w:rsidRDefault="00DD3461">
      <w:pPr>
        <w:pStyle w:val="af"/>
      </w:pPr>
      <w:r>
        <w:rPr>
          <w:rFonts w:hint="eastAsia"/>
        </w:rPr>
        <w:t>所有</w:t>
      </w:r>
      <w:r>
        <w:rPr>
          <w:rFonts w:hint="eastAsia"/>
        </w:rPr>
        <w:t>alternative flow</w:t>
      </w:r>
      <w:r>
        <w:rPr>
          <w:rFonts w:hint="eastAsia"/>
        </w:rPr>
        <w:t>中！</w:t>
      </w:r>
    </w:p>
  </w:comment>
  <w:comment w:id="55" w:author="liuchao" w:date="2016-04-07T11:58:00Z" w:initials="l">
    <w:p w:rsidR="00DD3461" w:rsidRDefault="00DD3461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完整？</w:t>
      </w:r>
    </w:p>
  </w:comment>
  <w:comment w:id="62" w:author="liuchao" w:date="2016-04-07T11:59:00Z" w:initials="l">
    <w:p w:rsidR="00B57D29" w:rsidRDefault="00B57D29">
      <w:pPr>
        <w:pStyle w:val="af"/>
      </w:pPr>
      <w:r>
        <w:rPr>
          <w:rStyle w:val="ae"/>
        </w:rPr>
        <w:annotationRef/>
      </w:r>
      <w:r>
        <w:rPr>
          <w:rFonts w:hint="eastAsia"/>
        </w:rPr>
        <w:t>都是易用性？</w:t>
      </w:r>
      <w:r>
        <w:rPr>
          <w:rFonts w:hint="eastAsia"/>
        </w:rPr>
        <w:t>或是，功能性、兼容性等</w:t>
      </w:r>
      <w:bookmarkStart w:id="63" w:name="_GoBack"/>
      <w:bookmarkEnd w:id="63"/>
      <w:r>
        <w:rPr>
          <w:rFonts w:hint="eastAsia"/>
        </w:rP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D4A" w:rsidRDefault="00765D4A">
      <w:r>
        <w:separator/>
      </w:r>
    </w:p>
  </w:endnote>
  <w:endnote w:type="continuationSeparator" w:id="0">
    <w:p w:rsidR="00765D4A" w:rsidRDefault="00765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03" w:rsidRDefault="00630A8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C11D03" w:rsidRDefault="00C11D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D03" w:rsidRDefault="002E179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D03" w:rsidRDefault="00630A86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57D29" w:rsidRPr="00B57D29">
                            <w:rPr>
                              <w:noProof/>
                              <w:lang w:val="zh-CN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9.15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" filled="f" stroked="f">
              <v:textbox style="mso-fit-shape-to-text:t" inset="0,0,0,0">
                <w:txbxContent>
                  <w:p w:rsidR="00C11D03" w:rsidRDefault="00630A86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57D29" w:rsidRPr="00B57D29">
                      <w:rPr>
                        <w:noProof/>
                        <w:lang w:val="zh-CN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C11D03" w:rsidRDefault="00C11D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D4A" w:rsidRDefault="00765D4A">
      <w:r>
        <w:separator/>
      </w:r>
    </w:p>
  </w:footnote>
  <w:footnote w:type="continuationSeparator" w:id="0">
    <w:p w:rsidR="00765D4A" w:rsidRDefault="00765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50E"/>
    <w:multiLevelType w:val="multilevel"/>
    <w:tmpl w:val="0392150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15FD2"/>
    <w:multiLevelType w:val="hybridMultilevel"/>
    <w:tmpl w:val="A82651EA"/>
    <w:lvl w:ilvl="0" w:tplc="6A7479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28"/>
    <w:rsid w:val="00002CAE"/>
    <w:rsid w:val="0000311C"/>
    <w:rsid w:val="000059DC"/>
    <w:rsid w:val="00012980"/>
    <w:rsid w:val="00014498"/>
    <w:rsid w:val="00017A88"/>
    <w:rsid w:val="00020CBA"/>
    <w:rsid w:val="00035D50"/>
    <w:rsid w:val="00040128"/>
    <w:rsid w:val="000427A0"/>
    <w:rsid w:val="00044A11"/>
    <w:rsid w:val="00044F86"/>
    <w:rsid w:val="00047904"/>
    <w:rsid w:val="000651D9"/>
    <w:rsid w:val="00072133"/>
    <w:rsid w:val="00081AA1"/>
    <w:rsid w:val="00083552"/>
    <w:rsid w:val="0008358A"/>
    <w:rsid w:val="00084972"/>
    <w:rsid w:val="00085530"/>
    <w:rsid w:val="00086D01"/>
    <w:rsid w:val="00090372"/>
    <w:rsid w:val="0009164D"/>
    <w:rsid w:val="00096B3E"/>
    <w:rsid w:val="000A270A"/>
    <w:rsid w:val="000A7A70"/>
    <w:rsid w:val="000B1E9C"/>
    <w:rsid w:val="000B3FC6"/>
    <w:rsid w:val="000C788E"/>
    <w:rsid w:val="000C78AE"/>
    <w:rsid w:val="000E6790"/>
    <w:rsid w:val="000F4329"/>
    <w:rsid w:val="0010538F"/>
    <w:rsid w:val="0011704F"/>
    <w:rsid w:val="0012181C"/>
    <w:rsid w:val="0013084C"/>
    <w:rsid w:val="00130BD8"/>
    <w:rsid w:val="0014450B"/>
    <w:rsid w:val="00155560"/>
    <w:rsid w:val="00156E8A"/>
    <w:rsid w:val="00156E8D"/>
    <w:rsid w:val="00157EDF"/>
    <w:rsid w:val="001676BB"/>
    <w:rsid w:val="0016788C"/>
    <w:rsid w:val="00172415"/>
    <w:rsid w:val="0017603A"/>
    <w:rsid w:val="001760FE"/>
    <w:rsid w:val="00180A16"/>
    <w:rsid w:val="00183C96"/>
    <w:rsid w:val="00191402"/>
    <w:rsid w:val="00191D35"/>
    <w:rsid w:val="00193E11"/>
    <w:rsid w:val="00197DE3"/>
    <w:rsid w:val="001A5B69"/>
    <w:rsid w:val="001A73D0"/>
    <w:rsid w:val="001A7939"/>
    <w:rsid w:val="001B1DE8"/>
    <w:rsid w:val="001B4EDC"/>
    <w:rsid w:val="001E4D45"/>
    <w:rsid w:val="001F36BC"/>
    <w:rsid w:val="002006EE"/>
    <w:rsid w:val="00201C8B"/>
    <w:rsid w:val="00214130"/>
    <w:rsid w:val="00215D42"/>
    <w:rsid w:val="002263BA"/>
    <w:rsid w:val="00244890"/>
    <w:rsid w:val="002529AA"/>
    <w:rsid w:val="00257D09"/>
    <w:rsid w:val="00257EF9"/>
    <w:rsid w:val="002631A9"/>
    <w:rsid w:val="00263C48"/>
    <w:rsid w:val="00270D8D"/>
    <w:rsid w:val="00275CB1"/>
    <w:rsid w:val="002A7BFC"/>
    <w:rsid w:val="002B3603"/>
    <w:rsid w:val="002B67EF"/>
    <w:rsid w:val="002D14C0"/>
    <w:rsid w:val="002D1E29"/>
    <w:rsid w:val="002D667A"/>
    <w:rsid w:val="002E0D47"/>
    <w:rsid w:val="002E1620"/>
    <w:rsid w:val="002E1797"/>
    <w:rsid w:val="002F6BF8"/>
    <w:rsid w:val="00300650"/>
    <w:rsid w:val="00302463"/>
    <w:rsid w:val="00305177"/>
    <w:rsid w:val="00305C3B"/>
    <w:rsid w:val="0032578A"/>
    <w:rsid w:val="00337BBF"/>
    <w:rsid w:val="00345E06"/>
    <w:rsid w:val="0034608D"/>
    <w:rsid w:val="00347FFD"/>
    <w:rsid w:val="00350B6D"/>
    <w:rsid w:val="00353CFA"/>
    <w:rsid w:val="003603DA"/>
    <w:rsid w:val="003610F2"/>
    <w:rsid w:val="0036239E"/>
    <w:rsid w:val="00363BF5"/>
    <w:rsid w:val="00364921"/>
    <w:rsid w:val="00383F17"/>
    <w:rsid w:val="00390FE0"/>
    <w:rsid w:val="00396D3B"/>
    <w:rsid w:val="00397575"/>
    <w:rsid w:val="003B7A2B"/>
    <w:rsid w:val="003C3029"/>
    <w:rsid w:val="003E5874"/>
    <w:rsid w:val="003F1748"/>
    <w:rsid w:val="003F3F42"/>
    <w:rsid w:val="00402EAE"/>
    <w:rsid w:val="00405901"/>
    <w:rsid w:val="00426174"/>
    <w:rsid w:val="0043653D"/>
    <w:rsid w:val="00443732"/>
    <w:rsid w:val="00445ECD"/>
    <w:rsid w:val="00470FA3"/>
    <w:rsid w:val="004722D7"/>
    <w:rsid w:val="004742FD"/>
    <w:rsid w:val="00474601"/>
    <w:rsid w:val="004752E3"/>
    <w:rsid w:val="0048153F"/>
    <w:rsid w:val="00482EF5"/>
    <w:rsid w:val="004836BF"/>
    <w:rsid w:val="00485B41"/>
    <w:rsid w:val="004A2AC8"/>
    <w:rsid w:val="004A3ED0"/>
    <w:rsid w:val="004B6F3A"/>
    <w:rsid w:val="004C3FE7"/>
    <w:rsid w:val="004D5F50"/>
    <w:rsid w:val="0051034A"/>
    <w:rsid w:val="005165AE"/>
    <w:rsid w:val="00520557"/>
    <w:rsid w:val="00521202"/>
    <w:rsid w:val="005272F5"/>
    <w:rsid w:val="00527528"/>
    <w:rsid w:val="005317E9"/>
    <w:rsid w:val="00540FFC"/>
    <w:rsid w:val="00541BC7"/>
    <w:rsid w:val="00541C80"/>
    <w:rsid w:val="00542E46"/>
    <w:rsid w:val="00551A03"/>
    <w:rsid w:val="005561CE"/>
    <w:rsid w:val="00563F08"/>
    <w:rsid w:val="00574847"/>
    <w:rsid w:val="00583D85"/>
    <w:rsid w:val="00584EDA"/>
    <w:rsid w:val="0059331D"/>
    <w:rsid w:val="00595085"/>
    <w:rsid w:val="00595C3C"/>
    <w:rsid w:val="00597040"/>
    <w:rsid w:val="005B10C8"/>
    <w:rsid w:val="005B1630"/>
    <w:rsid w:val="005B2E77"/>
    <w:rsid w:val="005B3C3E"/>
    <w:rsid w:val="005B7215"/>
    <w:rsid w:val="005C741A"/>
    <w:rsid w:val="005E7738"/>
    <w:rsid w:val="005F09D5"/>
    <w:rsid w:val="005F6F8E"/>
    <w:rsid w:val="00600A38"/>
    <w:rsid w:val="00601163"/>
    <w:rsid w:val="00621CAD"/>
    <w:rsid w:val="00622E6F"/>
    <w:rsid w:val="00623970"/>
    <w:rsid w:val="0062628F"/>
    <w:rsid w:val="00630A86"/>
    <w:rsid w:val="006374DE"/>
    <w:rsid w:val="00651169"/>
    <w:rsid w:val="00667A15"/>
    <w:rsid w:val="00675EF0"/>
    <w:rsid w:val="0067605E"/>
    <w:rsid w:val="006777EF"/>
    <w:rsid w:val="006817BD"/>
    <w:rsid w:val="00683D0C"/>
    <w:rsid w:val="006854BC"/>
    <w:rsid w:val="00695C94"/>
    <w:rsid w:val="006A434B"/>
    <w:rsid w:val="006B7DD4"/>
    <w:rsid w:val="006D36EF"/>
    <w:rsid w:val="006D5CDA"/>
    <w:rsid w:val="006E305E"/>
    <w:rsid w:val="006E350D"/>
    <w:rsid w:val="006E5730"/>
    <w:rsid w:val="006F13AD"/>
    <w:rsid w:val="006F558D"/>
    <w:rsid w:val="00700C58"/>
    <w:rsid w:val="00720BAD"/>
    <w:rsid w:val="0072301F"/>
    <w:rsid w:val="00736422"/>
    <w:rsid w:val="00741CAB"/>
    <w:rsid w:val="007441C7"/>
    <w:rsid w:val="00750C00"/>
    <w:rsid w:val="00752998"/>
    <w:rsid w:val="007547A7"/>
    <w:rsid w:val="00765D4A"/>
    <w:rsid w:val="00777F5F"/>
    <w:rsid w:val="00781A84"/>
    <w:rsid w:val="00790D1D"/>
    <w:rsid w:val="0079575A"/>
    <w:rsid w:val="007A7411"/>
    <w:rsid w:val="007C0EBA"/>
    <w:rsid w:val="007C3E82"/>
    <w:rsid w:val="007D4B58"/>
    <w:rsid w:val="007D7742"/>
    <w:rsid w:val="007E2469"/>
    <w:rsid w:val="007E51B6"/>
    <w:rsid w:val="008055B3"/>
    <w:rsid w:val="00805D49"/>
    <w:rsid w:val="00810562"/>
    <w:rsid w:val="00817283"/>
    <w:rsid w:val="0082068E"/>
    <w:rsid w:val="00821925"/>
    <w:rsid w:val="00826DBD"/>
    <w:rsid w:val="00836585"/>
    <w:rsid w:val="00842807"/>
    <w:rsid w:val="0084531B"/>
    <w:rsid w:val="00845562"/>
    <w:rsid w:val="00845F90"/>
    <w:rsid w:val="008547A5"/>
    <w:rsid w:val="00854B39"/>
    <w:rsid w:val="00862D13"/>
    <w:rsid w:val="00865F68"/>
    <w:rsid w:val="00871988"/>
    <w:rsid w:val="008727F0"/>
    <w:rsid w:val="008761DB"/>
    <w:rsid w:val="008A0A7E"/>
    <w:rsid w:val="008A2FC8"/>
    <w:rsid w:val="008A4936"/>
    <w:rsid w:val="008B0C02"/>
    <w:rsid w:val="008B0DBD"/>
    <w:rsid w:val="008B26F7"/>
    <w:rsid w:val="008D014F"/>
    <w:rsid w:val="008D4996"/>
    <w:rsid w:val="008E7653"/>
    <w:rsid w:val="008F481C"/>
    <w:rsid w:val="008F541B"/>
    <w:rsid w:val="008F5EC3"/>
    <w:rsid w:val="0090352C"/>
    <w:rsid w:val="00906B0B"/>
    <w:rsid w:val="009169F3"/>
    <w:rsid w:val="00921554"/>
    <w:rsid w:val="0093555E"/>
    <w:rsid w:val="0094381A"/>
    <w:rsid w:val="00945ACB"/>
    <w:rsid w:val="00945E42"/>
    <w:rsid w:val="0097567A"/>
    <w:rsid w:val="0097659B"/>
    <w:rsid w:val="00980798"/>
    <w:rsid w:val="0098364B"/>
    <w:rsid w:val="0098564B"/>
    <w:rsid w:val="009A2A0A"/>
    <w:rsid w:val="009B0146"/>
    <w:rsid w:val="009B0B5F"/>
    <w:rsid w:val="009B4A4D"/>
    <w:rsid w:val="009C1220"/>
    <w:rsid w:val="009C2BAF"/>
    <w:rsid w:val="009C4640"/>
    <w:rsid w:val="009D4731"/>
    <w:rsid w:val="009E28DE"/>
    <w:rsid w:val="009E3520"/>
    <w:rsid w:val="00A066CB"/>
    <w:rsid w:val="00A11D39"/>
    <w:rsid w:val="00A20234"/>
    <w:rsid w:val="00A3217F"/>
    <w:rsid w:val="00A40B42"/>
    <w:rsid w:val="00A42929"/>
    <w:rsid w:val="00A461D5"/>
    <w:rsid w:val="00A539FF"/>
    <w:rsid w:val="00A54EAA"/>
    <w:rsid w:val="00A57DAE"/>
    <w:rsid w:val="00A63AEF"/>
    <w:rsid w:val="00A658A4"/>
    <w:rsid w:val="00A72306"/>
    <w:rsid w:val="00A754F6"/>
    <w:rsid w:val="00A84115"/>
    <w:rsid w:val="00A841D7"/>
    <w:rsid w:val="00A950A3"/>
    <w:rsid w:val="00AA76D2"/>
    <w:rsid w:val="00AB1466"/>
    <w:rsid w:val="00AB211E"/>
    <w:rsid w:val="00AC25D3"/>
    <w:rsid w:val="00AC4FD9"/>
    <w:rsid w:val="00AC55D1"/>
    <w:rsid w:val="00AC5B5E"/>
    <w:rsid w:val="00AC6899"/>
    <w:rsid w:val="00B07722"/>
    <w:rsid w:val="00B1267B"/>
    <w:rsid w:val="00B144A9"/>
    <w:rsid w:val="00B302C5"/>
    <w:rsid w:val="00B30828"/>
    <w:rsid w:val="00B41A79"/>
    <w:rsid w:val="00B463DE"/>
    <w:rsid w:val="00B57D29"/>
    <w:rsid w:val="00B61D3A"/>
    <w:rsid w:val="00B645F8"/>
    <w:rsid w:val="00B65D04"/>
    <w:rsid w:val="00B67FDF"/>
    <w:rsid w:val="00B70837"/>
    <w:rsid w:val="00B86D6C"/>
    <w:rsid w:val="00B92C67"/>
    <w:rsid w:val="00B94A26"/>
    <w:rsid w:val="00B95BA2"/>
    <w:rsid w:val="00BA5D1C"/>
    <w:rsid w:val="00BB545A"/>
    <w:rsid w:val="00BB5BAB"/>
    <w:rsid w:val="00BC0E5C"/>
    <w:rsid w:val="00BC235C"/>
    <w:rsid w:val="00BC24A7"/>
    <w:rsid w:val="00BC7A9A"/>
    <w:rsid w:val="00BC7D1D"/>
    <w:rsid w:val="00BD4D9D"/>
    <w:rsid w:val="00BE390F"/>
    <w:rsid w:val="00BF0566"/>
    <w:rsid w:val="00BF7290"/>
    <w:rsid w:val="00C00902"/>
    <w:rsid w:val="00C104C3"/>
    <w:rsid w:val="00C11D03"/>
    <w:rsid w:val="00C23C7B"/>
    <w:rsid w:val="00C2762F"/>
    <w:rsid w:val="00C30781"/>
    <w:rsid w:val="00C50425"/>
    <w:rsid w:val="00C5076E"/>
    <w:rsid w:val="00C5610F"/>
    <w:rsid w:val="00C573D3"/>
    <w:rsid w:val="00C63BFB"/>
    <w:rsid w:val="00C63D46"/>
    <w:rsid w:val="00C9310E"/>
    <w:rsid w:val="00CA2872"/>
    <w:rsid w:val="00CA4909"/>
    <w:rsid w:val="00CB1C63"/>
    <w:rsid w:val="00CB2595"/>
    <w:rsid w:val="00CB3AB5"/>
    <w:rsid w:val="00CB51ED"/>
    <w:rsid w:val="00CB68C8"/>
    <w:rsid w:val="00CC3DF6"/>
    <w:rsid w:val="00CD2132"/>
    <w:rsid w:val="00CD2C71"/>
    <w:rsid w:val="00CD766F"/>
    <w:rsid w:val="00CF1147"/>
    <w:rsid w:val="00CF26D6"/>
    <w:rsid w:val="00D00AA6"/>
    <w:rsid w:val="00D10D2D"/>
    <w:rsid w:val="00D1296E"/>
    <w:rsid w:val="00D2152D"/>
    <w:rsid w:val="00D329D6"/>
    <w:rsid w:val="00D343AA"/>
    <w:rsid w:val="00D3542F"/>
    <w:rsid w:val="00D53077"/>
    <w:rsid w:val="00D64C5B"/>
    <w:rsid w:val="00D746C0"/>
    <w:rsid w:val="00D83352"/>
    <w:rsid w:val="00D859A8"/>
    <w:rsid w:val="00D92E48"/>
    <w:rsid w:val="00D97B08"/>
    <w:rsid w:val="00DA2114"/>
    <w:rsid w:val="00DC52E9"/>
    <w:rsid w:val="00DC6235"/>
    <w:rsid w:val="00DC6F99"/>
    <w:rsid w:val="00DD2EB2"/>
    <w:rsid w:val="00DD3461"/>
    <w:rsid w:val="00DD4136"/>
    <w:rsid w:val="00DE1FBC"/>
    <w:rsid w:val="00DE7494"/>
    <w:rsid w:val="00DF08B6"/>
    <w:rsid w:val="00E240CE"/>
    <w:rsid w:val="00E40F88"/>
    <w:rsid w:val="00E551D6"/>
    <w:rsid w:val="00E6215E"/>
    <w:rsid w:val="00E6344A"/>
    <w:rsid w:val="00E64104"/>
    <w:rsid w:val="00E66740"/>
    <w:rsid w:val="00E701F7"/>
    <w:rsid w:val="00E815B4"/>
    <w:rsid w:val="00E81DA9"/>
    <w:rsid w:val="00E902D2"/>
    <w:rsid w:val="00E9194F"/>
    <w:rsid w:val="00E92052"/>
    <w:rsid w:val="00E9406E"/>
    <w:rsid w:val="00EA0059"/>
    <w:rsid w:val="00EA340B"/>
    <w:rsid w:val="00EA4099"/>
    <w:rsid w:val="00EB78D0"/>
    <w:rsid w:val="00EC6B32"/>
    <w:rsid w:val="00ED18DE"/>
    <w:rsid w:val="00EE689E"/>
    <w:rsid w:val="00EE6F71"/>
    <w:rsid w:val="00EF2F47"/>
    <w:rsid w:val="00EF4646"/>
    <w:rsid w:val="00EF61AD"/>
    <w:rsid w:val="00F00523"/>
    <w:rsid w:val="00F03661"/>
    <w:rsid w:val="00F04827"/>
    <w:rsid w:val="00F053B6"/>
    <w:rsid w:val="00F13884"/>
    <w:rsid w:val="00F14486"/>
    <w:rsid w:val="00F16A24"/>
    <w:rsid w:val="00F17CC5"/>
    <w:rsid w:val="00F217A8"/>
    <w:rsid w:val="00F303C5"/>
    <w:rsid w:val="00F31C8A"/>
    <w:rsid w:val="00F326D0"/>
    <w:rsid w:val="00F32E27"/>
    <w:rsid w:val="00F35C59"/>
    <w:rsid w:val="00F50891"/>
    <w:rsid w:val="00F6205A"/>
    <w:rsid w:val="00F66F5B"/>
    <w:rsid w:val="00F6731E"/>
    <w:rsid w:val="00F858B7"/>
    <w:rsid w:val="00F85D16"/>
    <w:rsid w:val="00F86527"/>
    <w:rsid w:val="00F86879"/>
    <w:rsid w:val="00F91F55"/>
    <w:rsid w:val="00F9356E"/>
    <w:rsid w:val="00F93CD6"/>
    <w:rsid w:val="00F97DF3"/>
    <w:rsid w:val="00FA0396"/>
    <w:rsid w:val="00FA26A5"/>
    <w:rsid w:val="00FB2CE8"/>
    <w:rsid w:val="00FB46EF"/>
    <w:rsid w:val="00FB47CA"/>
    <w:rsid w:val="00FB5C3D"/>
    <w:rsid w:val="00FC349F"/>
    <w:rsid w:val="00FD28CA"/>
    <w:rsid w:val="00FD4D5A"/>
    <w:rsid w:val="00FD7CAF"/>
    <w:rsid w:val="052460FB"/>
    <w:rsid w:val="0A8E365F"/>
    <w:rsid w:val="1DA70534"/>
    <w:rsid w:val="254B663C"/>
    <w:rsid w:val="277933CE"/>
    <w:rsid w:val="29710F8A"/>
    <w:rsid w:val="2A7975BE"/>
    <w:rsid w:val="376425E4"/>
    <w:rsid w:val="37BB0D9E"/>
    <w:rsid w:val="3BC61B4D"/>
    <w:rsid w:val="3C710C7E"/>
    <w:rsid w:val="3C79365A"/>
    <w:rsid w:val="4EDA586A"/>
    <w:rsid w:val="4EE80403"/>
    <w:rsid w:val="4FA7173B"/>
    <w:rsid w:val="513769CE"/>
    <w:rsid w:val="58AE4F0C"/>
    <w:rsid w:val="5A870015"/>
    <w:rsid w:val="5D487B98"/>
    <w:rsid w:val="64041226"/>
    <w:rsid w:val="66C023A3"/>
    <w:rsid w:val="6937082E"/>
    <w:rsid w:val="6CFD43DC"/>
    <w:rsid w:val="71E835F0"/>
    <w:rsid w:val="742D382A"/>
    <w:rsid w:val="7E5725D5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  <w:style w:type="character" w:styleId="ae">
    <w:name w:val="annotation reference"/>
    <w:basedOn w:val="a0"/>
    <w:semiHidden/>
    <w:unhideWhenUsed/>
    <w:rsid w:val="004D5F50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4D5F50"/>
    <w:pPr>
      <w:jc w:val="left"/>
    </w:pPr>
  </w:style>
  <w:style w:type="character" w:customStyle="1" w:styleId="Char6">
    <w:name w:val="批注文字 Char"/>
    <w:basedOn w:val="a0"/>
    <w:link w:val="af"/>
    <w:semiHidden/>
    <w:rsid w:val="004D5F50"/>
    <w:rPr>
      <w:rFonts w:ascii="Calibri" w:hAnsi="Calibri"/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4D5F50"/>
    <w:rPr>
      <w:b/>
      <w:bCs/>
    </w:rPr>
  </w:style>
  <w:style w:type="character" w:customStyle="1" w:styleId="Char7">
    <w:name w:val="批注主题 Char"/>
    <w:basedOn w:val="Char6"/>
    <w:link w:val="af0"/>
    <w:semiHidden/>
    <w:rsid w:val="004D5F50"/>
    <w:rPr>
      <w:rFonts w:ascii="Calibri" w:hAnsi="Calibri"/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  <w:style w:type="character" w:styleId="ae">
    <w:name w:val="annotation reference"/>
    <w:basedOn w:val="a0"/>
    <w:semiHidden/>
    <w:unhideWhenUsed/>
    <w:rsid w:val="004D5F50"/>
    <w:rPr>
      <w:sz w:val="21"/>
      <w:szCs w:val="21"/>
    </w:rPr>
  </w:style>
  <w:style w:type="paragraph" w:styleId="af">
    <w:name w:val="annotation text"/>
    <w:basedOn w:val="a"/>
    <w:link w:val="Char6"/>
    <w:semiHidden/>
    <w:unhideWhenUsed/>
    <w:rsid w:val="004D5F50"/>
    <w:pPr>
      <w:jc w:val="left"/>
    </w:pPr>
  </w:style>
  <w:style w:type="character" w:customStyle="1" w:styleId="Char6">
    <w:name w:val="批注文字 Char"/>
    <w:basedOn w:val="a0"/>
    <w:link w:val="af"/>
    <w:semiHidden/>
    <w:rsid w:val="004D5F50"/>
    <w:rPr>
      <w:rFonts w:ascii="Calibri" w:hAnsi="Calibri"/>
      <w:kern w:val="2"/>
      <w:sz w:val="24"/>
      <w:szCs w:val="22"/>
    </w:rPr>
  </w:style>
  <w:style w:type="paragraph" w:styleId="af0">
    <w:name w:val="annotation subject"/>
    <w:basedOn w:val="af"/>
    <w:next w:val="af"/>
    <w:link w:val="Char7"/>
    <w:semiHidden/>
    <w:unhideWhenUsed/>
    <w:rsid w:val="004D5F50"/>
    <w:rPr>
      <w:b/>
      <w:bCs/>
    </w:rPr>
  </w:style>
  <w:style w:type="character" w:customStyle="1" w:styleId="Char7">
    <w:name w:val="批注主题 Char"/>
    <w:basedOn w:val="Char6"/>
    <w:link w:val="af0"/>
    <w:semiHidden/>
    <w:rsid w:val="004D5F50"/>
    <w:rPr>
      <w:rFonts w:ascii="Calibri" w:hAnsi="Calibri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9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426750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67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3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13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0FDEB2-9489-4DA1-B46B-4D6F0D16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1125</Words>
  <Characters>6417</Characters>
  <Application>Microsoft Office Word</Application>
  <DocSecurity>0</DocSecurity>
  <Lines>53</Lines>
  <Paragraphs>15</Paragraphs>
  <ScaleCrop>false</ScaleCrop>
  <Company>北京航空航天大学</Company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liuchao</cp:lastModifiedBy>
  <cp:revision>11</cp:revision>
  <cp:lastPrinted>2015-04-04T16:30:00Z</cp:lastPrinted>
  <dcterms:created xsi:type="dcterms:W3CDTF">2015-06-06T03:39:00Z</dcterms:created>
  <dcterms:modified xsi:type="dcterms:W3CDTF">2016-04-07T03:59:00Z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